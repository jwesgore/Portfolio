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8820283"/>
        <w:docPartObj>
          <w:docPartGallery w:val="Cover Pages"/>
          <w:docPartUnique/>
        </w:docPartObj>
      </w:sdtPr>
      <w:sdtEndPr/>
      <w:sdtContent>
        <w:p w14:paraId="2407C37D" w14:textId="3BC2FCDA" w:rsidR="0023283E" w:rsidRDefault="00653238" w:rsidP="004C775D">
          <w:r>
            <w:rPr>
              <w:noProof/>
            </w:rPr>
            <w:drawing>
              <wp:anchor distT="0" distB="0" distL="114300" distR="114300" simplePos="0" relativeHeight="251663360" behindDoc="1" locked="0" layoutInCell="1" allowOverlap="1" wp14:anchorId="2D726BC3" wp14:editId="2F5FFF4B">
                <wp:simplePos x="0" y="0"/>
                <wp:positionH relativeFrom="page">
                  <wp:align>right</wp:align>
                </wp:positionH>
                <wp:positionV relativeFrom="page">
                  <wp:align>top</wp:align>
                </wp:positionV>
                <wp:extent cx="7772400" cy="10058400"/>
                <wp:effectExtent l="0" t="0" r="0" b="0"/>
                <wp:wrapNone/>
                <wp:docPr id="1" name="Picture 1" descr="A group of clouds in the sk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hurricane-923808_1920.jpg"/>
                        <pic:cNvPicPr preferRelativeResize="0"/>
                      </pic:nvPicPr>
                      <pic:blipFill>
                        <a:blip r:embed="rId12">
                          <a:alphaModFix amt="50000"/>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C5A5CE5" wp14:editId="49030AB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57BC22" w14:textId="6508B1BD" w:rsidR="00653238" w:rsidRPr="002D7A9E" w:rsidRDefault="003A319D">
                                <w:pPr>
                                  <w:pStyle w:val="NoSpacing"/>
                                  <w:jc w:val="right"/>
                                  <w:rPr>
                                    <w:rFonts w:ascii="Bahnschrift SemiLight Condensed" w:hAnsi="Bahnschrift SemiLight Condensed"/>
                                    <w:color w:val="000000" w:themeColor="text1"/>
                                    <w:sz w:val="28"/>
                                    <w:szCs w:val="28"/>
                                    <w:rPrChange w:id="0" w:author="Wesley Gore" w:date="2020-08-05T22:28:00Z">
                                      <w:rPr>
                                        <w:rFonts w:ascii="Bahnschrift SemiLight Condensed" w:hAnsi="Bahnschrift SemiLight Condensed"/>
                                        <w:color w:val="595959" w:themeColor="text1" w:themeTint="A6"/>
                                        <w:sz w:val="28"/>
                                        <w:szCs w:val="28"/>
                                      </w:rPr>
                                    </w:rPrChange>
                                  </w:rPr>
                                </w:pPr>
                                <w:sdt>
                                  <w:sdtPr>
                                    <w:rPr>
                                      <w:rFonts w:ascii="Bahnschrift SemiLight Condensed" w:hAnsi="Bahnschrift SemiLight Condensed"/>
                                      <w:color w:val="000000" w:themeColor="tex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653238" w:rsidRPr="002D7A9E">
                                      <w:rPr>
                                        <w:rFonts w:ascii="Bahnschrift SemiLight Condensed" w:hAnsi="Bahnschrift SemiLight Condensed"/>
                                        <w:color w:val="000000" w:themeColor="text1"/>
                                        <w:sz w:val="28"/>
                                        <w:szCs w:val="28"/>
                                        <w:rPrChange w:id="1" w:author="Wesley Gore" w:date="2020-08-05T22:28:00Z">
                                          <w:rPr>
                                            <w:rFonts w:ascii="Bahnschrift SemiLight Condensed" w:hAnsi="Bahnschrift SemiLight Condensed"/>
                                            <w:color w:val="595959" w:themeColor="text1" w:themeTint="A6"/>
                                            <w:sz w:val="28"/>
                                            <w:szCs w:val="28"/>
                                          </w:rPr>
                                        </w:rPrChange>
                                      </w:rPr>
                                      <w:t>Wesley</w:t>
                                    </w:r>
                                  </w:sdtContent>
                                </w:sdt>
                                <w:r w:rsidR="004E564F" w:rsidRPr="002D7A9E">
                                  <w:rPr>
                                    <w:rFonts w:ascii="Bahnschrift SemiLight Condensed" w:hAnsi="Bahnschrift SemiLight Condensed"/>
                                    <w:color w:val="000000" w:themeColor="text1"/>
                                    <w:sz w:val="28"/>
                                    <w:szCs w:val="28"/>
                                    <w:rPrChange w:id="2" w:author="Wesley Gore" w:date="2020-08-05T22:28:00Z">
                                      <w:rPr>
                                        <w:rFonts w:ascii="Bahnschrift SemiLight Condensed" w:hAnsi="Bahnschrift SemiLight Condensed"/>
                                        <w:color w:val="595959" w:themeColor="text1" w:themeTint="A6"/>
                                        <w:sz w:val="28"/>
                                        <w:szCs w:val="28"/>
                                      </w:rPr>
                                    </w:rPrChange>
                                  </w:rPr>
                                  <w:t xml:space="preserve"> Gore</w:t>
                                </w:r>
                              </w:p>
                              <w:p w14:paraId="6DD922EA" w14:textId="2B909DED" w:rsidR="00653238" w:rsidRPr="002D7A9E" w:rsidRDefault="003A319D">
                                <w:pPr>
                                  <w:pStyle w:val="NoSpacing"/>
                                  <w:jc w:val="right"/>
                                  <w:rPr>
                                    <w:rFonts w:ascii="Bahnschrift SemiLight Condensed" w:hAnsi="Bahnschrift SemiLight Condensed"/>
                                    <w:color w:val="000000" w:themeColor="text1"/>
                                    <w:sz w:val="18"/>
                                    <w:szCs w:val="18"/>
                                    <w:rPrChange w:id="3" w:author="Wesley Gore" w:date="2020-08-05T22:28:00Z">
                                      <w:rPr>
                                        <w:rFonts w:ascii="Bahnschrift SemiLight Condensed" w:hAnsi="Bahnschrift SemiLight Condensed"/>
                                        <w:color w:val="595959" w:themeColor="text1" w:themeTint="A6"/>
                                        <w:sz w:val="18"/>
                                        <w:szCs w:val="18"/>
                                      </w:rPr>
                                    </w:rPrChange>
                                  </w:rPr>
                                </w:pPr>
                                <w:sdt>
                                  <w:sdtPr>
                                    <w:rPr>
                                      <w:rFonts w:ascii="Bahnschrift SemiLight Condensed" w:hAnsi="Bahnschrift SemiLight Condensed"/>
                                      <w:color w:val="000000" w:themeColor="text1"/>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E564F" w:rsidRPr="002D7A9E">
                                      <w:rPr>
                                        <w:rFonts w:ascii="Bahnschrift SemiLight Condensed" w:hAnsi="Bahnschrift SemiLight Condensed"/>
                                        <w:color w:val="000000" w:themeColor="text1"/>
                                        <w:sz w:val="18"/>
                                        <w:szCs w:val="18"/>
                                        <w:rPrChange w:id="4" w:author="Wesley Gore" w:date="2020-08-05T22:28:00Z">
                                          <w:rPr>
                                            <w:rFonts w:ascii="Bahnschrift SemiLight Condensed" w:hAnsi="Bahnschrift SemiLight Condensed"/>
                                            <w:color w:val="595959" w:themeColor="text1" w:themeTint="A6"/>
                                            <w:sz w:val="18"/>
                                            <w:szCs w:val="18"/>
                                          </w:rPr>
                                        </w:rPrChange>
                                      </w:rPr>
                                      <w:t>jwesgore@gmail.com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http://schemas.microsoft.com/office/word/2018/wordml" xmlns:w16cex="http://schemas.microsoft.com/office/word/2018/wordml/cex">
                <w:pict>
                  <v:shapetype w14:anchorId="6C5A5CE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" filled="f" stroked="f" strokeweight=".5pt">
                    <v:textbox inset="126pt,0,54pt,0">
                      <w:txbxContent>
                        <w:p w14:paraId="1157BC22" w14:textId="6508B1BD" w:rsidR="00653238" w:rsidRPr="002D7A9E" w:rsidRDefault="00323565">
                          <w:pPr>
                            <w:pStyle w:val="NoSpacing"/>
                            <w:jc w:val="right"/>
                            <w:rPr>
                              <w:rFonts w:ascii="Bahnschrift SemiLight Condensed" w:hAnsi="Bahnschrift SemiLight Condensed"/>
                              <w:color w:val="000000" w:themeColor="text1"/>
                              <w:sz w:val="28"/>
                              <w:szCs w:val="28"/>
                              <w:rPrChange w:id="9" w:author="Wesley Gore" w:date="2020-08-05T22:28:00Z">
                                <w:rPr>
                                  <w:rFonts w:ascii="Bahnschrift SemiLight Condensed" w:hAnsi="Bahnschrift SemiLight Condensed"/>
                                  <w:color w:val="595959" w:themeColor="text1" w:themeTint="A6"/>
                                  <w:sz w:val="28"/>
                                  <w:szCs w:val="28"/>
                                </w:rPr>
                              </w:rPrChange>
                            </w:rPr>
                          </w:pPr>
                          <w:sdt>
                            <w:sdtPr>
                              <w:rPr>
                                <w:rFonts w:ascii="Bahnschrift SemiLight Condensed" w:hAnsi="Bahnschrift SemiLight Condensed"/>
                                <w:color w:val="000000" w:themeColor="text1"/>
                                <w:sz w:val="28"/>
                                <w:szCs w:val="28"/>
                                <w:rPrChange w:id="10" w:author="Wesley Gore" w:date="2020-08-05T22:28:00Z">
                                  <w:rPr>
                                    <w:rFonts w:ascii="Bahnschrift SemiLight Condensed" w:hAnsi="Bahnschrift SemiLight Condensed"/>
                                    <w:color w:val="595959" w:themeColor="text1" w:themeTint="A6"/>
                                    <w:sz w:val="28"/>
                                    <w:szCs w:val="28"/>
                                  </w:rPr>
                                </w:rPrChang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rPr>
                                <w:rPrChange w:id="11" w:author="Wesley Gore" w:date="2020-08-05T22:28:00Z">
                                  <w:rPr/>
                                </w:rPrChange>
                              </w:rPr>
                            </w:sdtEndPr>
                            <w:sdtContent>
                              <w:r w:rsidR="00653238" w:rsidRPr="002D7A9E">
                                <w:rPr>
                                  <w:rFonts w:ascii="Bahnschrift SemiLight Condensed" w:hAnsi="Bahnschrift SemiLight Condensed"/>
                                  <w:color w:val="000000" w:themeColor="text1"/>
                                  <w:sz w:val="28"/>
                                  <w:szCs w:val="28"/>
                                  <w:rPrChange w:id="12" w:author="Wesley Gore" w:date="2020-08-05T22:28:00Z">
                                    <w:rPr>
                                      <w:rFonts w:ascii="Bahnschrift SemiLight Condensed" w:hAnsi="Bahnschrift SemiLight Condensed"/>
                                      <w:color w:val="595959" w:themeColor="text1" w:themeTint="A6"/>
                                      <w:sz w:val="28"/>
                                      <w:szCs w:val="28"/>
                                    </w:rPr>
                                  </w:rPrChange>
                                </w:rPr>
                                <w:t>Wesley</w:t>
                              </w:r>
                            </w:sdtContent>
                          </w:sdt>
                          <w:r w:rsidR="004E564F" w:rsidRPr="002D7A9E">
                            <w:rPr>
                              <w:rFonts w:ascii="Bahnschrift SemiLight Condensed" w:hAnsi="Bahnschrift SemiLight Condensed"/>
                              <w:color w:val="000000" w:themeColor="text1"/>
                              <w:sz w:val="28"/>
                              <w:szCs w:val="28"/>
                              <w:rPrChange w:id="13" w:author="Wesley Gore" w:date="2020-08-05T22:28:00Z">
                                <w:rPr>
                                  <w:rFonts w:ascii="Bahnschrift SemiLight Condensed" w:hAnsi="Bahnschrift SemiLight Condensed"/>
                                  <w:color w:val="595959" w:themeColor="text1" w:themeTint="A6"/>
                                  <w:sz w:val="28"/>
                                  <w:szCs w:val="28"/>
                                </w:rPr>
                              </w:rPrChange>
                            </w:rPr>
                            <w:t xml:space="preserve"> Gore</w:t>
                          </w:r>
                        </w:p>
                        <w:p w14:paraId="6DD922EA" w14:textId="2B909DED" w:rsidR="00653238" w:rsidRPr="002D7A9E" w:rsidRDefault="00323565">
                          <w:pPr>
                            <w:pStyle w:val="NoSpacing"/>
                            <w:jc w:val="right"/>
                            <w:rPr>
                              <w:rFonts w:ascii="Bahnschrift SemiLight Condensed" w:hAnsi="Bahnschrift SemiLight Condensed"/>
                              <w:color w:val="000000" w:themeColor="text1"/>
                              <w:sz w:val="18"/>
                              <w:szCs w:val="18"/>
                              <w:rPrChange w:id="14" w:author="Wesley Gore" w:date="2020-08-05T22:28:00Z">
                                <w:rPr>
                                  <w:rFonts w:ascii="Bahnschrift SemiLight Condensed" w:hAnsi="Bahnschrift SemiLight Condensed"/>
                                  <w:color w:val="595959" w:themeColor="text1" w:themeTint="A6"/>
                                  <w:sz w:val="18"/>
                                  <w:szCs w:val="18"/>
                                </w:rPr>
                              </w:rPrChange>
                            </w:rPr>
                          </w:pPr>
                          <w:sdt>
                            <w:sdtPr>
                              <w:rPr>
                                <w:rFonts w:ascii="Bahnschrift SemiLight Condensed" w:hAnsi="Bahnschrift SemiLight Condensed"/>
                                <w:color w:val="000000" w:themeColor="text1"/>
                                <w:sz w:val="18"/>
                                <w:szCs w:val="18"/>
                                <w:rPrChange w:id="15" w:author="Wesley Gore" w:date="2020-08-05T22:28:00Z">
                                  <w:rPr>
                                    <w:rFonts w:ascii="Bahnschrift SemiLight Condensed" w:hAnsi="Bahnschrift SemiLight Condensed"/>
                                    <w:color w:val="595959" w:themeColor="text1" w:themeTint="A6"/>
                                    <w:sz w:val="18"/>
                                    <w:szCs w:val="18"/>
                                  </w:rPr>
                                </w:rPrChange>
                              </w:rPr>
                              <w:alias w:val="Email"/>
                              <w:tag w:val="Email"/>
                              <w:id w:val="942260680"/>
                              <w:dataBinding w:prefixMappings="xmlns:ns0='http://schemas.microsoft.com/office/2006/coverPageProps' " w:xpath="/ns0:CoverPageProperties[1]/ns0:CompanyEmail[1]" w:storeItemID="{55AF091B-3C7A-41E3-B477-F2FDAA23CFDA}"/>
                              <w:text/>
                            </w:sdtPr>
                            <w:sdtEndPr>
                              <w:rPr>
                                <w:rPrChange w:id="16" w:author="Wesley Gore" w:date="2020-08-05T22:28:00Z">
                                  <w:rPr/>
                                </w:rPrChange>
                              </w:rPr>
                            </w:sdtEndPr>
                            <w:sdtContent>
                              <w:r w:rsidR="004E564F" w:rsidRPr="002D7A9E">
                                <w:rPr>
                                  <w:rFonts w:ascii="Bahnschrift SemiLight Condensed" w:hAnsi="Bahnschrift SemiLight Condensed"/>
                                  <w:color w:val="000000" w:themeColor="text1"/>
                                  <w:sz w:val="18"/>
                                  <w:szCs w:val="18"/>
                                  <w:rPrChange w:id="17" w:author="Wesley Gore" w:date="2020-08-05T22:28:00Z">
                                    <w:rPr>
                                      <w:rFonts w:ascii="Bahnschrift SemiLight Condensed" w:hAnsi="Bahnschrift SemiLight Condensed"/>
                                      <w:color w:val="595959" w:themeColor="text1" w:themeTint="A6"/>
                                      <w:sz w:val="18"/>
                                      <w:szCs w:val="18"/>
                                    </w:rPr>
                                  </w:rPrChange>
                                </w:rPr>
                                <w:t>jwesgore@gmail.com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506786" wp14:editId="40A06E9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0FE4C" w14:textId="77777777" w:rsidR="00653238" w:rsidRPr="004E564F" w:rsidRDefault="00653238">
                                <w:pPr>
                                  <w:pStyle w:val="NoSpacing"/>
                                  <w:jc w:val="right"/>
                                  <w:rPr>
                                    <w:rFonts w:ascii="Bahnschrift SemiLight Condensed" w:hAnsi="Bahnschrift SemiLight Condensed"/>
                                    <w:color w:val="4472C4" w:themeColor="accent1"/>
                                    <w:sz w:val="28"/>
                                    <w:szCs w:val="28"/>
                                  </w:rPr>
                                </w:pPr>
                                <w:r w:rsidRPr="004E564F">
                                  <w:rPr>
                                    <w:rFonts w:ascii="Bahnschrift SemiLight Condensed" w:hAnsi="Bahnschrift SemiLight Condensed"/>
                                    <w:color w:val="4472C4" w:themeColor="accent1"/>
                                    <w:sz w:val="28"/>
                                    <w:szCs w:val="28"/>
                                  </w:rPr>
                                  <w:t>Abstract</w:t>
                                </w:r>
                              </w:p>
                              <w:sdt>
                                <w:sdtPr>
                                  <w:rPr>
                                    <w:rFonts w:ascii="Bahnschrift SemiLight Condensed" w:hAnsi="Bahnschrift SemiLight Condensed"/>
                                    <w:color w:val="000000" w:themeColor="text1"/>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1E8707F" w14:textId="48A21353" w:rsidR="00653238" w:rsidRPr="002D7A9E" w:rsidRDefault="004E564F">
                                    <w:pPr>
                                      <w:pStyle w:val="NoSpacing"/>
                                      <w:jc w:val="right"/>
                                      <w:rPr>
                                        <w:rFonts w:ascii="Bahnschrift SemiLight Condensed" w:hAnsi="Bahnschrift SemiLight Condensed"/>
                                        <w:color w:val="000000" w:themeColor="text1"/>
                                        <w:sz w:val="20"/>
                                        <w:szCs w:val="20"/>
                                        <w:rPrChange w:id="5" w:author="Wesley Gore" w:date="2020-08-05T22:28:00Z">
                                          <w:rPr>
                                            <w:rFonts w:ascii="Bahnschrift SemiLight Condensed" w:hAnsi="Bahnschrift SemiLight Condensed"/>
                                            <w:color w:val="595959" w:themeColor="text1" w:themeTint="A6"/>
                                            <w:sz w:val="20"/>
                                            <w:szCs w:val="20"/>
                                          </w:rPr>
                                        </w:rPrChange>
                                      </w:rPr>
                                    </w:pPr>
                                    <w:r w:rsidRPr="002D7A9E">
                                      <w:rPr>
                                        <w:rFonts w:ascii="Bahnschrift SemiLight Condensed" w:hAnsi="Bahnschrift SemiLight Condensed"/>
                                        <w:color w:val="000000" w:themeColor="text1"/>
                                        <w:sz w:val="20"/>
                                        <w:szCs w:val="20"/>
                                        <w:rPrChange w:id="6" w:author="Wesley Gore" w:date="2020-08-05T22:28:00Z">
                                          <w:rPr>
                                            <w:rFonts w:ascii="Bahnschrift SemiLight Condensed" w:hAnsi="Bahnschrift SemiLight Condensed"/>
                                            <w:color w:val="595959" w:themeColor="text1" w:themeTint="A6"/>
                                            <w:sz w:val="20"/>
                                            <w:szCs w:val="20"/>
                                          </w:rPr>
                                        </w:rPrChange>
                                      </w:rPr>
                                      <w:t xml:space="preserve">Hurricanes are becoming worse with time as mankind continues to pollute the air with carbon, methane, and other greenhouse gasses. The damages caused by hurricanes is already substantially worse than before and will continue to worsen unless we can shift as a society to reusable alternatives over single use items and nonrenewable fuel sources. I observe </w:t>
                                    </w:r>
                                    <w:r w:rsidR="00634888" w:rsidRPr="002D7A9E">
                                      <w:rPr>
                                        <w:rFonts w:ascii="Bahnschrift SemiLight Condensed" w:hAnsi="Bahnschrift SemiLight Condensed"/>
                                        <w:color w:val="000000" w:themeColor="text1"/>
                                        <w:sz w:val="20"/>
                                        <w:szCs w:val="20"/>
                                        <w:rPrChange w:id="7" w:author="Wesley Gore" w:date="2020-08-05T22:28:00Z">
                                          <w:rPr>
                                            <w:rFonts w:ascii="Bahnschrift SemiLight Condensed" w:hAnsi="Bahnschrift SemiLight Condensed"/>
                                            <w:color w:val="595959" w:themeColor="text1" w:themeTint="A6"/>
                                            <w:sz w:val="20"/>
                                            <w:szCs w:val="20"/>
                                          </w:rPr>
                                        </w:rPrChange>
                                      </w:rPr>
                                      <w:t>the possible effects of worsening hurricanes as well as a solution to reeducating the public to help slow and one day halt the warming of our atmosphere.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http://schemas.microsoft.com/office/word/2018/wordml" xmlns:w16cex="http://schemas.microsoft.com/office/word/2018/wordml/cex">
                <w:pict>
                  <v:shape w14:anchorId="6D50678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" filled="f" stroked="f" strokeweight=".5pt">
                    <v:textbox style="mso-fit-shape-to-text:t" inset="126pt,0,54pt,0">
                      <w:txbxContent>
                        <w:p w14:paraId="07C0FE4C" w14:textId="77777777" w:rsidR="00653238" w:rsidRPr="004E564F" w:rsidRDefault="00653238">
                          <w:pPr>
                            <w:pStyle w:val="NoSpacing"/>
                            <w:jc w:val="right"/>
                            <w:rPr>
                              <w:rFonts w:ascii="Bahnschrift SemiLight Condensed" w:hAnsi="Bahnschrift SemiLight Condensed"/>
                              <w:color w:val="4472C4" w:themeColor="accent1"/>
                              <w:sz w:val="28"/>
                              <w:szCs w:val="28"/>
                            </w:rPr>
                          </w:pPr>
                          <w:r w:rsidRPr="004E564F">
                            <w:rPr>
                              <w:rFonts w:ascii="Bahnschrift SemiLight Condensed" w:hAnsi="Bahnschrift SemiLight Condensed"/>
                              <w:color w:val="4472C4" w:themeColor="accent1"/>
                              <w:sz w:val="28"/>
                              <w:szCs w:val="28"/>
                            </w:rPr>
                            <w:t>Abstract</w:t>
                          </w:r>
                        </w:p>
                        <w:sdt>
                          <w:sdtPr>
                            <w:rPr>
                              <w:rFonts w:ascii="Bahnschrift SemiLight Condensed" w:hAnsi="Bahnschrift SemiLight Condensed"/>
                              <w:color w:val="000000" w:themeColor="text1"/>
                              <w:sz w:val="20"/>
                              <w:szCs w:val="20"/>
                              <w:rPrChange w:id="23" w:author="Wesley Gore" w:date="2020-08-05T22:28:00Z">
                                <w:rPr>
                                  <w:rFonts w:ascii="Bahnschrift SemiLight Condensed" w:hAnsi="Bahnschrift SemiLight Condensed"/>
                                  <w:color w:val="595959" w:themeColor="text1" w:themeTint="A6"/>
                                  <w:sz w:val="20"/>
                                  <w:szCs w:val="20"/>
                                </w:rPr>
                              </w:rPrChange>
                            </w:rPr>
                            <w:alias w:val="Abstract"/>
                            <w:tag w:val=""/>
                            <w:id w:val="1375273687"/>
                            <w:dataBinding w:prefixMappings="xmlns:ns0='http://schemas.microsoft.com/office/2006/coverPageProps' " w:xpath="/ns0:CoverPageProperties[1]/ns0:Abstract[1]" w:storeItemID="{55AF091B-3C7A-41E3-B477-F2FDAA23CFDA}"/>
                            <w:text w:multiLine="1"/>
                          </w:sdtPr>
                          <w:sdtEndPr>
                            <w:rPr>
                              <w:rPrChange w:id="24" w:author="Wesley Gore" w:date="2020-08-05T22:28:00Z">
                                <w:rPr/>
                              </w:rPrChange>
                            </w:rPr>
                          </w:sdtEndPr>
                          <w:sdtContent>
                            <w:p w14:paraId="11E8707F" w14:textId="48A21353" w:rsidR="00653238" w:rsidRPr="002D7A9E" w:rsidRDefault="004E564F">
                              <w:pPr>
                                <w:pStyle w:val="NoSpacing"/>
                                <w:jc w:val="right"/>
                                <w:rPr>
                                  <w:rFonts w:ascii="Bahnschrift SemiLight Condensed" w:hAnsi="Bahnschrift SemiLight Condensed"/>
                                  <w:color w:val="000000" w:themeColor="text1"/>
                                  <w:sz w:val="20"/>
                                  <w:szCs w:val="20"/>
                                  <w:rPrChange w:id="25" w:author="Wesley Gore" w:date="2020-08-05T22:28:00Z">
                                    <w:rPr>
                                      <w:rFonts w:ascii="Bahnschrift SemiLight Condensed" w:hAnsi="Bahnschrift SemiLight Condensed"/>
                                      <w:color w:val="595959" w:themeColor="text1" w:themeTint="A6"/>
                                      <w:sz w:val="20"/>
                                      <w:szCs w:val="20"/>
                                    </w:rPr>
                                  </w:rPrChange>
                                </w:rPr>
                              </w:pPr>
                              <w:r w:rsidRPr="002D7A9E">
                                <w:rPr>
                                  <w:rFonts w:ascii="Bahnschrift SemiLight Condensed" w:hAnsi="Bahnschrift SemiLight Condensed"/>
                                  <w:color w:val="000000" w:themeColor="text1"/>
                                  <w:sz w:val="20"/>
                                  <w:szCs w:val="20"/>
                                  <w:rPrChange w:id="26" w:author="Wesley Gore" w:date="2020-08-05T22:28:00Z">
                                    <w:rPr>
                                      <w:rFonts w:ascii="Bahnschrift SemiLight Condensed" w:hAnsi="Bahnschrift SemiLight Condensed"/>
                                      <w:color w:val="595959" w:themeColor="text1" w:themeTint="A6"/>
                                      <w:sz w:val="20"/>
                                      <w:szCs w:val="20"/>
                                    </w:rPr>
                                  </w:rPrChange>
                                </w:rPr>
                                <w:t xml:space="preserve">Hurricanes are becoming worse with time as mankind continues to pollute the air with carbon, methane, and other greenhouse gasses. The damages caused by hurricanes is already substantially worse than before and will continue to worsen unless we can shift as a society to reusable alternatives over single use items and nonrenewable fuel sources. I observe </w:t>
                              </w:r>
                              <w:r w:rsidR="00634888" w:rsidRPr="002D7A9E">
                                <w:rPr>
                                  <w:rFonts w:ascii="Bahnschrift SemiLight Condensed" w:hAnsi="Bahnschrift SemiLight Condensed"/>
                                  <w:color w:val="000000" w:themeColor="text1"/>
                                  <w:sz w:val="20"/>
                                  <w:szCs w:val="20"/>
                                  <w:rPrChange w:id="27" w:author="Wesley Gore" w:date="2020-08-05T22:28:00Z">
                                    <w:rPr>
                                      <w:rFonts w:ascii="Bahnschrift SemiLight Condensed" w:hAnsi="Bahnschrift SemiLight Condensed"/>
                                      <w:color w:val="595959" w:themeColor="text1" w:themeTint="A6"/>
                                      <w:sz w:val="20"/>
                                      <w:szCs w:val="20"/>
                                    </w:rPr>
                                  </w:rPrChange>
                                </w:rPr>
                                <w:t>the possible effects of worsening hurricanes as well as a solution to reeducating the public to help slow and one day halt the warming of our atmosphere.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5BED0A5" wp14:editId="1D405D0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602D4" w14:textId="2069BDFA" w:rsidR="00653238" w:rsidRPr="004E564F" w:rsidRDefault="003A319D" w:rsidP="004C775D">
                                <w:pPr>
                                  <w:pStyle w:val="Title"/>
                                  <w:jc w:val="right"/>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53D11">
                                      <w:rPr>
                                        <w:color w:val="4472C4" w:themeColor="accent1"/>
                                        <w:sz w:val="72"/>
                                        <w:szCs w:val="72"/>
                                      </w:rPr>
                                      <w:t>Slowing</w:t>
                                    </w:r>
                                    <w:r w:rsidR="004E564F" w:rsidRPr="004C775D">
                                      <w:rPr>
                                        <w:color w:val="4472C4" w:themeColor="accent1"/>
                                        <w:sz w:val="72"/>
                                        <w:szCs w:val="72"/>
                                      </w:rPr>
                                      <w:t xml:space="preserve"> </w:t>
                                    </w:r>
                                    <w:r w:rsidR="004C775D" w:rsidRPr="004C775D">
                                      <w:rPr>
                                        <w:color w:val="4472C4" w:themeColor="accent1"/>
                                        <w:sz w:val="72"/>
                                        <w:szCs w:val="72"/>
                                      </w:rPr>
                                      <w:t>the</w:t>
                                    </w:r>
                                    <w:r w:rsidR="004E564F" w:rsidRPr="004C775D">
                                      <w:rPr>
                                        <w:color w:val="4472C4" w:themeColor="accent1"/>
                                        <w:sz w:val="72"/>
                                        <w:szCs w:val="72"/>
                                      </w:rPr>
                                      <w:t xml:space="preserve"> Storm</w:t>
                                    </w:r>
                                  </w:sdtContent>
                                </w:sdt>
                              </w:p>
                              <w:p w14:paraId="4FC7618C" w14:textId="444B8FD8" w:rsidR="00653238" w:rsidRPr="002D7A9E" w:rsidRDefault="003A319D" w:rsidP="004C775D">
                                <w:pPr>
                                  <w:pStyle w:val="Subtitle"/>
                                  <w:jc w:val="right"/>
                                  <w:rPr>
                                    <w:smallCaps/>
                                    <w:color w:val="000000" w:themeColor="text1"/>
                                    <w:rPrChange w:id="8" w:author="Wesley Gore" w:date="2020-08-05T22:28:00Z">
                                      <w:rPr>
                                        <w:smallCaps/>
                                      </w:rPr>
                                    </w:rPrChange>
                                  </w:rPr>
                                </w:pPr>
                                <w:sdt>
                                  <w:sdtPr>
                                    <w:rPr>
                                      <w:color w:val="000000" w:themeColor="text1"/>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E564F" w:rsidRPr="002D7A9E">
                                      <w:rPr>
                                        <w:color w:val="000000" w:themeColor="text1"/>
                                        <w:rPrChange w:id="9" w:author="Wesley Gore" w:date="2020-08-05T22:28:00Z">
                                          <w:rPr/>
                                        </w:rPrChange>
                                      </w:rPr>
                                      <w:t>Climate change and its impact on future hurricanes</w:t>
                                    </w:r>
                                  </w:sdtContent>
                                </w:sdt>
                                <w:r w:rsidR="004E564F" w:rsidRPr="002D7A9E">
                                  <w:rPr>
                                    <w:color w:val="000000" w:themeColor="text1"/>
                                    <w:rPrChange w:id="10" w:author="Wesley Gore" w:date="2020-08-05T22:28:00Z">
                                      <w:rPr/>
                                    </w:rPrChange>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http://schemas.microsoft.com/office/word/2018/wordml" xmlns:w16cex="http://schemas.microsoft.com/office/word/2018/wordml/cex">
                <w:pict>
                  <v:shape w14:anchorId="65BED0A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" filled="f" stroked="f" strokeweight=".5pt">
                    <v:textbox inset="126pt,0,54pt,0">
                      <w:txbxContent>
                        <w:p w14:paraId="64A602D4" w14:textId="2069BDFA" w:rsidR="00653238" w:rsidRPr="004E564F" w:rsidRDefault="00323565" w:rsidP="004C775D">
                          <w:pPr>
                            <w:pStyle w:val="Title"/>
                            <w:jc w:val="right"/>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53D11">
                                <w:rPr>
                                  <w:color w:val="4472C4" w:themeColor="accent1"/>
                                  <w:sz w:val="72"/>
                                  <w:szCs w:val="72"/>
                                </w:rPr>
                                <w:t>Slowing</w:t>
                              </w:r>
                              <w:r w:rsidR="004E564F" w:rsidRPr="004C775D">
                                <w:rPr>
                                  <w:color w:val="4472C4" w:themeColor="accent1"/>
                                  <w:sz w:val="72"/>
                                  <w:szCs w:val="72"/>
                                </w:rPr>
                                <w:t xml:space="preserve"> </w:t>
                              </w:r>
                              <w:r w:rsidR="004C775D" w:rsidRPr="004C775D">
                                <w:rPr>
                                  <w:color w:val="4472C4" w:themeColor="accent1"/>
                                  <w:sz w:val="72"/>
                                  <w:szCs w:val="72"/>
                                </w:rPr>
                                <w:t>the</w:t>
                              </w:r>
                              <w:r w:rsidR="004E564F" w:rsidRPr="004C775D">
                                <w:rPr>
                                  <w:color w:val="4472C4" w:themeColor="accent1"/>
                                  <w:sz w:val="72"/>
                                  <w:szCs w:val="72"/>
                                </w:rPr>
                                <w:t xml:space="preserve"> Storm</w:t>
                              </w:r>
                            </w:sdtContent>
                          </w:sdt>
                        </w:p>
                        <w:p w14:paraId="4FC7618C" w14:textId="444B8FD8" w:rsidR="00653238" w:rsidRPr="002D7A9E" w:rsidRDefault="00323565" w:rsidP="004C775D">
                          <w:pPr>
                            <w:pStyle w:val="Subtitle"/>
                            <w:jc w:val="right"/>
                            <w:rPr>
                              <w:smallCaps/>
                              <w:color w:val="000000" w:themeColor="text1"/>
                              <w:rPrChange w:id="33" w:author="Wesley Gore" w:date="2020-08-05T22:28:00Z">
                                <w:rPr>
                                  <w:smallCaps/>
                                </w:rPr>
                              </w:rPrChange>
                            </w:rPr>
                          </w:pPr>
                          <w:sdt>
                            <w:sdtPr>
                              <w:rPr>
                                <w:color w:val="000000" w:themeColor="text1"/>
                                <w:rPrChange w:id="34" w:author="Wesley Gore" w:date="2020-08-05T22:28:00Z">
                                  <w:rPr/>
                                </w:rPrChang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PrChange w:id="35" w:author="Wesley Gore" w:date="2020-08-05T22:28:00Z">
                                  <w:rPr/>
                                </w:rPrChange>
                              </w:rPr>
                            </w:sdtEndPr>
                            <w:sdtContent>
                              <w:r w:rsidR="004E564F" w:rsidRPr="002D7A9E">
                                <w:rPr>
                                  <w:color w:val="000000" w:themeColor="text1"/>
                                  <w:rPrChange w:id="36" w:author="Wesley Gore" w:date="2020-08-05T22:28:00Z">
                                    <w:rPr/>
                                  </w:rPrChange>
                                </w:rPr>
                                <w:t>Climate change and its impact on future hurricanes</w:t>
                              </w:r>
                            </w:sdtContent>
                          </w:sdt>
                          <w:r w:rsidR="004E564F" w:rsidRPr="002D7A9E">
                            <w:rPr>
                              <w:color w:val="000000" w:themeColor="text1"/>
                              <w:rPrChange w:id="37" w:author="Wesley Gore" w:date="2020-08-05T22:28:00Z">
                                <w:rPr/>
                              </w:rPrChange>
                            </w:rPr>
                            <w:t xml:space="preserve"> </w:t>
                          </w:r>
                        </w:p>
                      </w:txbxContent>
                    </v:textbox>
                    <w10:wrap type="square" anchorx="page" anchory="page"/>
                  </v:shape>
                </w:pict>
              </mc:Fallback>
            </mc:AlternateContent>
          </w:r>
          <w:r>
            <w:tab/>
          </w:r>
        </w:p>
        <w:p w14:paraId="24446CE3" w14:textId="77777777" w:rsidR="0023283E" w:rsidRDefault="0023283E" w:rsidP="004C775D"/>
        <w:p w14:paraId="7CD38A31" w14:textId="77777777" w:rsidR="0023283E" w:rsidRDefault="0023283E" w:rsidP="004C775D"/>
        <w:p w14:paraId="1B7A4A1D" w14:textId="77777777" w:rsidR="0023283E" w:rsidRDefault="0023283E" w:rsidP="004C775D"/>
        <w:p w14:paraId="0AA6CF84" w14:textId="77777777" w:rsidR="0023283E" w:rsidRDefault="0023283E" w:rsidP="004C775D"/>
        <w:p w14:paraId="128E79DF" w14:textId="77777777" w:rsidR="002B2900" w:rsidRDefault="003A319D"/>
      </w:sdtContent>
    </w:sdt>
    <w:p w14:paraId="07FB35EB" w14:textId="77777777" w:rsidR="00CA3FDD" w:rsidRDefault="00CA3FDD" w:rsidP="00CA3FDD">
      <w:pPr>
        <w:pStyle w:val="TOC3"/>
        <w:rPr>
          <w:rFonts w:cstheme="minorBidi"/>
          <w:smallCaps/>
          <w:color w:val="auto"/>
          <w:kern w:val="2"/>
          <w:sz w:val="24"/>
          <w:szCs w:val="24"/>
          <w:lang w:eastAsia="ja-JP"/>
        </w:rPr>
      </w:pPr>
    </w:p>
    <w:p w14:paraId="5BBDABE0" w14:textId="77777777" w:rsidR="00CA3FDD" w:rsidRDefault="00CA3FDD" w:rsidP="00CA3FDD">
      <w:pPr>
        <w:pStyle w:val="TOC3"/>
        <w:rPr>
          <w:rFonts w:cstheme="minorBidi"/>
          <w:smallCaps/>
          <w:color w:val="auto"/>
          <w:kern w:val="2"/>
          <w:sz w:val="24"/>
          <w:szCs w:val="24"/>
          <w:lang w:eastAsia="ja-JP"/>
        </w:rPr>
      </w:pPr>
    </w:p>
    <w:p w14:paraId="06486BC4" w14:textId="560292B5" w:rsidR="00CA3FDD" w:rsidRDefault="00CA3FDD" w:rsidP="00CA3FDD">
      <w:pPr>
        <w:pStyle w:val="TOC3"/>
        <w:rPr>
          <w:rFonts w:cstheme="minorBidi"/>
          <w:smallCaps/>
          <w:color w:val="auto"/>
          <w:kern w:val="2"/>
          <w:sz w:val="24"/>
          <w:szCs w:val="24"/>
          <w:lang w:eastAsia="ja-JP"/>
        </w:rPr>
      </w:pPr>
    </w:p>
    <w:p w14:paraId="702AB215" w14:textId="77777777" w:rsidR="00CA3FDD" w:rsidRDefault="00CA3FDD" w:rsidP="00CA3FDD">
      <w:pPr>
        <w:pStyle w:val="TOC3"/>
        <w:rPr>
          <w:rFonts w:cstheme="minorBidi"/>
          <w:smallCaps/>
          <w:color w:val="auto"/>
          <w:kern w:val="2"/>
          <w:sz w:val="24"/>
          <w:szCs w:val="24"/>
          <w:lang w:eastAsia="ja-JP"/>
        </w:rPr>
      </w:pPr>
    </w:p>
    <w:p w14:paraId="68D66762" w14:textId="77777777" w:rsidR="00CA3FDD" w:rsidRDefault="00CA3FDD" w:rsidP="00CA3FDD">
      <w:pPr>
        <w:pStyle w:val="TOC3"/>
        <w:ind w:left="0"/>
        <w:rPr>
          <w:rFonts w:cstheme="minorBidi"/>
          <w:smallCaps/>
          <w:color w:val="auto"/>
          <w:kern w:val="2"/>
          <w:sz w:val="24"/>
          <w:szCs w:val="24"/>
          <w:lang w:eastAsia="ja-JP"/>
        </w:rPr>
      </w:pPr>
    </w:p>
    <w:p w14:paraId="5E84226F" w14:textId="7F1F24DE" w:rsidR="00BC7EB3" w:rsidRDefault="00BC7EB3" w:rsidP="00CA3FDD">
      <w:pPr>
        <w:pStyle w:val="Heading1"/>
        <w:numPr>
          <w:ilvl w:val="0"/>
          <w:numId w:val="0"/>
        </w:numPr>
        <w:ind w:left="432" w:hanging="432"/>
      </w:pPr>
      <w:bookmarkStart w:id="11" w:name="_Toc47559538"/>
      <w:r>
        <w:lastRenderedPageBreak/>
        <w:t>Table of Contents</w:t>
      </w:r>
      <w:bookmarkEnd w:id="11"/>
    </w:p>
    <w:p w14:paraId="37F29B03" w14:textId="3C257DB4" w:rsidR="002D7A9E" w:rsidRDefault="00BC7EB3">
      <w:pPr>
        <w:pStyle w:val="TOC1"/>
        <w:tabs>
          <w:tab w:val="right" w:leader="dot" w:pos="10214"/>
        </w:tabs>
        <w:rPr>
          <w:ins w:id="12" w:author="Wesley Gore" w:date="2020-08-05T22:38:00Z"/>
          <w:rFonts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ins w:id="13" w:author="Wesley Gore" w:date="2020-08-05T22:38:00Z">
        <w:r w:rsidR="002D7A9E" w:rsidRPr="001D6F8D">
          <w:rPr>
            <w:rStyle w:val="Hyperlink"/>
            <w:noProof/>
          </w:rPr>
          <w:fldChar w:fldCharType="begin"/>
        </w:r>
        <w:r w:rsidR="002D7A9E" w:rsidRPr="001D6F8D">
          <w:rPr>
            <w:rStyle w:val="Hyperlink"/>
            <w:noProof/>
          </w:rPr>
          <w:instrText xml:space="preserve"> </w:instrText>
        </w:r>
        <w:r w:rsidR="002D7A9E">
          <w:rPr>
            <w:noProof/>
          </w:rPr>
          <w:instrText>HYPERLINK \l "_Toc47559538"</w:instrText>
        </w:r>
        <w:r w:rsidR="002D7A9E" w:rsidRPr="001D6F8D">
          <w:rPr>
            <w:rStyle w:val="Hyperlink"/>
            <w:noProof/>
          </w:rPr>
          <w:instrText xml:space="preserve"> </w:instrText>
        </w:r>
        <w:r w:rsidR="002D7A9E" w:rsidRPr="001D6F8D">
          <w:rPr>
            <w:rStyle w:val="Hyperlink"/>
            <w:noProof/>
          </w:rPr>
          <w:fldChar w:fldCharType="separate"/>
        </w:r>
        <w:r w:rsidR="002D7A9E" w:rsidRPr="001D6F8D">
          <w:rPr>
            <w:rStyle w:val="Hyperlink"/>
            <w:noProof/>
          </w:rPr>
          <w:t>Table of Contents</w:t>
        </w:r>
        <w:r w:rsidR="002D7A9E">
          <w:rPr>
            <w:noProof/>
            <w:webHidden/>
          </w:rPr>
          <w:tab/>
        </w:r>
        <w:r w:rsidR="002D7A9E">
          <w:rPr>
            <w:noProof/>
            <w:webHidden/>
          </w:rPr>
          <w:fldChar w:fldCharType="begin"/>
        </w:r>
        <w:r w:rsidR="002D7A9E">
          <w:rPr>
            <w:noProof/>
            <w:webHidden/>
          </w:rPr>
          <w:instrText xml:space="preserve"> PAGEREF _Toc47559538 \h </w:instrText>
        </w:r>
      </w:ins>
      <w:r w:rsidR="002D7A9E">
        <w:rPr>
          <w:noProof/>
          <w:webHidden/>
        </w:rPr>
      </w:r>
      <w:r w:rsidR="002D7A9E">
        <w:rPr>
          <w:noProof/>
          <w:webHidden/>
        </w:rPr>
        <w:fldChar w:fldCharType="separate"/>
      </w:r>
      <w:ins w:id="14" w:author="Wesley Gore" w:date="2020-08-05T22:38:00Z">
        <w:r w:rsidR="002D7A9E">
          <w:rPr>
            <w:noProof/>
            <w:webHidden/>
          </w:rPr>
          <w:t>1</w:t>
        </w:r>
        <w:r w:rsidR="002D7A9E">
          <w:rPr>
            <w:noProof/>
            <w:webHidden/>
          </w:rPr>
          <w:fldChar w:fldCharType="end"/>
        </w:r>
        <w:r w:rsidR="002D7A9E" w:rsidRPr="001D6F8D">
          <w:rPr>
            <w:rStyle w:val="Hyperlink"/>
            <w:noProof/>
          </w:rPr>
          <w:fldChar w:fldCharType="end"/>
        </w:r>
      </w:ins>
    </w:p>
    <w:p w14:paraId="71318BBE" w14:textId="0131FA4E" w:rsidR="002D7A9E" w:rsidRDefault="002D7A9E">
      <w:pPr>
        <w:pStyle w:val="TOC1"/>
        <w:tabs>
          <w:tab w:val="left" w:pos="480"/>
          <w:tab w:val="right" w:leader="dot" w:pos="10214"/>
        </w:tabs>
        <w:rPr>
          <w:ins w:id="15" w:author="Wesley Gore" w:date="2020-08-05T22:38:00Z"/>
          <w:rFonts w:cstheme="minorBidi"/>
          <w:b w:val="0"/>
          <w:bCs w:val="0"/>
          <w:i w:val="0"/>
          <w:iCs w:val="0"/>
          <w:noProof/>
          <w:color w:val="auto"/>
        </w:rPr>
      </w:pPr>
      <w:ins w:id="16"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"_Toc47559539"</w:instrText>
        </w:r>
        <w:r w:rsidRPr="001D6F8D">
          <w:rPr>
            <w:rStyle w:val="Hyperlink"/>
            <w:noProof/>
          </w:rPr>
          <w:instrText xml:space="preserve"> </w:instrText>
        </w:r>
        <w:r w:rsidRPr="001D6F8D">
          <w:rPr>
            <w:rStyle w:val="Hyperlink"/>
            <w:noProof/>
          </w:rPr>
          <w:fldChar w:fldCharType="separate"/>
        </w:r>
        <w:r w:rsidRPr="001D6F8D">
          <w:rPr>
            <w:rStyle w:val="Hyperlink"/>
            <w:noProof/>
          </w:rPr>
          <w:t>1</w:t>
        </w:r>
        <w:r>
          <w:rPr>
            <w:rFonts w:cstheme="minorBidi"/>
            <w:b w:val="0"/>
            <w:bCs w:val="0"/>
            <w:i w:val="0"/>
            <w:iCs w:val="0"/>
            <w:noProof/>
            <w:color w:val="auto"/>
          </w:rPr>
          <w:tab/>
        </w:r>
        <w:r w:rsidRPr="001D6F8D">
          <w:rPr>
            <w:rStyle w:val="Hyperlink"/>
            <w:noProof/>
          </w:rPr>
          <w:t>Hurricanes are really not good</w:t>
        </w:r>
        <w:r>
          <w:rPr>
            <w:noProof/>
            <w:webHidden/>
          </w:rPr>
          <w:tab/>
        </w:r>
        <w:r>
          <w:rPr>
            <w:noProof/>
            <w:webHidden/>
          </w:rPr>
          <w:fldChar w:fldCharType="begin"/>
        </w:r>
        <w:r>
          <w:rPr>
            <w:noProof/>
            <w:webHidden/>
          </w:rPr>
          <w:instrText xml:space="preserve"> PAGEREF _Toc47559539 \h </w:instrText>
        </w:r>
      </w:ins>
      <w:r>
        <w:rPr>
          <w:noProof/>
          <w:webHidden/>
        </w:rPr>
      </w:r>
      <w:r>
        <w:rPr>
          <w:noProof/>
          <w:webHidden/>
        </w:rPr>
        <w:fldChar w:fldCharType="separate"/>
      </w:r>
      <w:ins w:id="17" w:author="Wesley Gore" w:date="2020-08-05T22:38:00Z">
        <w:r>
          <w:rPr>
            <w:noProof/>
            <w:webHidden/>
          </w:rPr>
          <w:t>2</w:t>
        </w:r>
        <w:r>
          <w:rPr>
            <w:noProof/>
            <w:webHidden/>
          </w:rPr>
          <w:fldChar w:fldCharType="end"/>
        </w:r>
        <w:r w:rsidRPr="001D6F8D">
          <w:rPr>
            <w:rStyle w:val="Hyperlink"/>
            <w:noProof/>
          </w:rPr>
          <w:fldChar w:fldCharType="end"/>
        </w:r>
      </w:ins>
    </w:p>
    <w:p w14:paraId="14CAE712" w14:textId="1C80283F" w:rsidR="002D7A9E" w:rsidRDefault="002D7A9E">
      <w:pPr>
        <w:pStyle w:val="TOC2"/>
        <w:tabs>
          <w:tab w:val="left" w:pos="960"/>
          <w:tab w:val="right" w:leader="dot" w:pos="10214"/>
        </w:tabs>
        <w:rPr>
          <w:ins w:id="18" w:author="Wesley Gore" w:date="2020-08-05T22:38:00Z"/>
          <w:rFonts w:cstheme="minorBidi"/>
          <w:b w:val="0"/>
          <w:bCs w:val="0"/>
          <w:noProof/>
          <w:color w:val="auto"/>
          <w:sz w:val="24"/>
          <w:szCs w:val="24"/>
        </w:rPr>
      </w:pPr>
      <w:ins w:id="19"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"_Toc47559540"</w:instrText>
        </w:r>
        <w:r w:rsidRPr="001D6F8D">
          <w:rPr>
            <w:rStyle w:val="Hyperlink"/>
            <w:noProof/>
          </w:rPr>
          <w:instrText xml:space="preserve"> </w:instrText>
        </w:r>
        <w:r w:rsidRPr="001D6F8D">
          <w:rPr>
            <w:rStyle w:val="Hyperlink"/>
            <w:noProof/>
          </w:rPr>
          <w:fldChar w:fldCharType="separate"/>
        </w:r>
        <w:r w:rsidRPr="001D6F8D">
          <w:rPr>
            <w:rStyle w:val="Hyperlink"/>
            <w:noProof/>
          </w:rPr>
          <w:t>1.1</w:t>
        </w:r>
        <w:r>
          <w:rPr>
            <w:rFonts w:cstheme="minorBidi"/>
            <w:b w:val="0"/>
            <w:bCs w:val="0"/>
            <w:noProof/>
            <w:color w:val="auto"/>
            <w:sz w:val="24"/>
            <w:szCs w:val="24"/>
          </w:rPr>
          <w:tab/>
        </w:r>
        <w:r w:rsidRPr="001D6F8D">
          <w:rPr>
            <w:rStyle w:val="Hyperlink"/>
            <w:noProof/>
          </w:rPr>
          <w:t>Hurricanes</w:t>
        </w:r>
        <w:r>
          <w:rPr>
            <w:noProof/>
            <w:webHidden/>
          </w:rPr>
          <w:tab/>
        </w:r>
        <w:r>
          <w:rPr>
            <w:noProof/>
            <w:webHidden/>
          </w:rPr>
          <w:fldChar w:fldCharType="begin"/>
        </w:r>
        <w:r>
          <w:rPr>
            <w:noProof/>
            <w:webHidden/>
          </w:rPr>
          <w:instrText xml:space="preserve"> PAGEREF _Toc47559540 \h </w:instrText>
        </w:r>
      </w:ins>
      <w:r>
        <w:rPr>
          <w:noProof/>
          <w:webHidden/>
        </w:rPr>
      </w:r>
      <w:r>
        <w:rPr>
          <w:noProof/>
          <w:webHidden/>
        </w:rPr>
        <w:fldChar w:fldCharType="separate"/>
      </w:r>
      <w:ins w:id="20" w:author="Wesley Gore" w:date="2020-08-05T22:38:00Z">
        <w:r>
          <w:rPr>
            <w:noProof/>
            <w:webHidden/>
          </w:rPr>
          <w:t>2</w:t>
        </w:r>
        <w:r>
          <w:rPr>
            <w:noProof/>
            <w:webHidden/>
          </w:rPr>
          <w:fldChar w:fldCharType="end"/>
        </w:r>
        <w:r w:rsidRPr="001D6F8D">
          <w:rPr>
            <w:rStyle w:val="Hyperlink"/>
            <w:noProof/>
          </w:rPr>
          <w:fldChar w:fldCharType="end"/>
        </w:r>
      </w:ins>
    </w:p>
    <w:p w14:paraId="470F5882" w14:textId="52A27A96" w:rsidR="002D7A9E" w:rsidRDefault="002D7A9E">
      <w:pPr>
        <w:pStyle w:val="TOC2"/>
        <w:tabs>
          <w:tab w:val="left" w:pos="960"/>
          <w:tab w:val="right" w:leader="dot" w:pos="10214"/>
        </w:tabs>
        <w:rPr>
          <w:ins w:id="21" w:author="Wesley Gore" w:date="2020-08-05T22:38:00Z"/>
          <w:rFonts w:cstheme="minorBidi"/>
          <w:b w:val="0"/>
          <w:bCs w:val="0"/>
          <w:noProof/>
          <w:color w:val="auto"/>
          <w:sz w:val="24"/>
          <w:szCs w:val="24"/>
        </w:rPr>
      </w:pPr>
      <w:ins w:id="22"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"_Toc47559541"</w:instrText>
        </w:r>
        <w:r w:rsidRPr="001D6F8D">
          <w:rPr>
            <w:rStyle w:val="Hyperlink"/>
            <w:noProof/>
          </w:rPr>
          <w:instrText xml:space="preserve"> </w:instrText>
        </w:r>
        <w:r w:rsidRPr="001D6F8D">
          <w:rPr>
            <w:rStyle w:val="Hyperlink"/>
            <w:noProof/>
          </w:rPr>
          <w:fldChar w:fldCharType="separate"/>
        </w:r>
        <w:r w:rsidRPr="001D6F8D">
          <w:rPr>
            <w:rStyle w:val="Hyperlink"/>
            <w:noProof/>
          </w:rPr>
          <w:t>1.2</w:t>
        </w:r>
        <w:r>
          <w:rPr>
            <w:rFonts w:cstheme="minorBidi"/>
            <w:b w:val="0"/>
            <w:bCs w:val="0"/>
            <w:noProof/>
            <w:color w:val="auto"/>
            <w:sz w:val="24"/>
            <w:szCs w:val="24"/>
          </w:rPr>
          <w:tab/>
        </w:r>
        <w:r w:rsidRPr="001D6F8D">
          <w:rPr>
            <w:rStyle w:val="Hyperlink"/>
            <w:noProof/>
          </w:rPr>
          <w:t>Climate Change</w:t>
        </w:r>
        <w:r>
          <w:rPr>
            <w:noProof/>
            <w:webHidden/>
          </w:rPr>
          <w:tab/>
        </w:r>
        <w:r>
          <w:rPr>
            <w:noProof/>
            <w:webHidden/>
          </w:rPr>
          <w:fldChar w:fldCharType="begin"/>
        </w:r>
        <w:r>
          <w:rPr>
            <w:noProof/>
            <w:webHidden/>
          </w:rPr>
          <w:instrText xml:space="preserve"> PAGEREF _Toc47559541 \h </w:instrText>
        </w:r>
      </w:ins>
      <w:r>
        <w:rPr>
          <w:noProof/>
          <w:webHidden/>
        </w:rPr>
      </w:r>
      <w:r>
        <w:rPr>
          <w:noProof/>
          <w:webHidden/>
        </w:rPr>
        <w:fldChar w:fldCharType="separate"/>
      </w:r>
      <w:ins w:id="23" w:author="Wesley Gore" w:date="2020-08-05T22:38:00Z">
        <w:r>
          <w:rPr>
            <w:noProof/>
            <w:webHidden/>
          </w:rPr>
          <w:t>2</w:t>
        </w:r>
        <w:r>
          <w:rPr>
            <w:noProof/>
            <w:webHidden/>
          </w:rPr>
          <w:fldChar w:fldCharType="end"/>
        </w:r>
        <w:r w:rsidRPr="001D6F8D">
          <w:rPr>
            <w:rStyle w:val="Hyperlink"/>
            <w:noProof/>
          </w:rPr>
          <w:fldChar w:fldCharType="end"/>
        </w:r>
      </w:ins>
    </w:p>
    <w:p w14:paraId="32C34B32" w14:textId="2889A3D3" w:rsidR="002D7A9E" w:rsidRDefault="002D7A9E">
      <w:pPr>
        <w:pStyle w:val="TOC1"/>
        <w:tabs>
          <w:tab w:val="left" w:pos="480"/>
          <w:tab w:val="right" w:leader="dot" w:pos="10214"/>
        </w:tabs>
        <w:rPr>
          <w:ins w:id="24" w:author="Wesley Gore" w:date="2020-08-05T22:38:00Z"/>
          <w:rFonts w:cstheme="minorBidi"/>
          <w:b w:val="0"/>
          <w:bCs w:val="0"/>
          <w:i w:val="0"/>
          <w:iCs w:val="0"/>
          <w:noProof/>
          <w:color w:val="auto"/>
        </w:rPr>
      </w:pPr>
      <w:ins w:id="25"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"_Toc47559542"</w:instrText>
        </w:r>
        <w:r w:rsidRPr="001D6F8D">
          <w:rPr>
            <w:rStyle w:val="Hyperlink"/>
            <w:noProof/>
          </w:rPr>
          <w:instrText xml:space="preserve"> </w:instrText>
        </w:r>
        <w:r w:rsidRPr="001D6F8D">
          <w:rPr>
            <w:rStyle w:val="Hyperlink"/>
            <w:noProof/>
          </w:rPr>
          <w:fldChar w:fldCharType="separate"/>
        </w:r>
        <w:r w:rsidRPr="001D6F8D">
          <w:rPr>
            <w:rStyle w:val="Hyperlink"/>
            <w:noProof/>
          </w:rPr>
          <w:t>2</w:t>
        </w:r>
        <w:r>
          <w:rPr>
            <w:rFonts w:cstheme="minorBidi"/>
            <w:b w:val="0"/>
            <w:bCs w:val="0"/>
            <w:i w:val="0"/>
            <w:iCs w:val="0"/>
            <w:noProof/>
            <w:color w:val="auto"/>
          </w:rPr>
          <w:tab/>
        </w:r>
        <w:r w:rsidRPr="001D6F8D">
          <w:rPr>
            <w:rStyle w:val="Hyperlink"/>
            <w:noProof/>
          </w:rPr>
          <w:t>Stop filling the atmosphere with poison</w:t>
        </w:r>
        <w:r>
          <w:rPr>
            <w:noProof/>
            <w:webHidden/>
          </w:rPr>
          <w:tab/>
        </w:r>
        <w:r>
          <w:rPr>
            <w:noProof/>
            <w:webHidden/>
          </w:rPr>
          <w:fldChar w:fldCharType="begin"/>
        </w:r>
        <w:r>
          <w:rPr>
            <w:noProof/>
            <w:webHidden/>
          </w:rPr>
          <w:instrText xml:space="preserve"> PAGEREF _Toc47559542 \h </w:instrText>
        </w:r>
      </w:ins>
      <w:r>
        <w:rPr>
          <w:noProof/>
          <w:webHidden/>
        </w:rPr>
      </w:r>
      <w:r>
        <w:rPr>
          <w:noProof/>
          <w:webHidden/>
        </w:rPr>
        <w:fldChar w:fldCharType="separate"/>
      </w:r>
      <w:ins w:id="26" w:author="Wesley Gore" w:date="2020-08-05T22:38:00Z">
        <w:r>
          <w:rPr>
            <w:noProof/>
            <w:webHidden/>
          </w:rPr>
          <w:t>3</w:t>
        </w:r>
        <w:r>
          <w:rPr>
            <w:noProof/>
            <w:webHidden/>
          </w:rPr>
          <w:fldChar w:fldCharType="end"/>
        </w:r>
        <w:r w:rsidRPr="001D6F8D">
          <w:rPr>
            <w:rStyle w:val="Hyperlink"/>
            <w:noProof/>
          </w:rPr>
          <w:fldChar w:fldCharType="end"/>
        </w:r>
      </w:ins>
    </w:p>
    <w:p w14:paraId="09287A16" w14:textId="44CE29E7" w:rsidR="002D7A9E" w:rsidRDefault="002D7A9E">
      <w:pPr>
        <w:pStyle w:val="TOC2"/>
        <w:tabs>
          <w:tab w:val="left" w:pos="960"/>
          <w:tab w:val="right" w:leader="dot" w:pos="10214"/>
        </w:tabs>
        <w:rPr>
          <w:ins w:id="27" w:author="Wesley Gore" w:date="2020-08-05T22:38:00Z"/>
          <w:rFonts w:cstheme="minorBidi"/>
          <w:b w:val="0"/>
          <w:bCs w:val="0"/>
          <w:noProof/>
          <w:color w:val="auto"/>
          <w:sz w:val="24"/>
          <w:szCs w:val="24"/>
        </w:rPr>
      </w:pPr>
      <w:ins w:id="28"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"_Toc47559543"</w:instrText>
        </w:r>
        <w:r w:rsidRPr="001D6F8D">
          <w:rPr>
            <w:rStyle w:val="Hyperlink"/>
            <w:noProof/>
          </w:rPr>
          <w:instrText xml:space="preserve"> </w:instrText>
        </w:r>
        <w:r w:rsidRPr="001D6F8D">
          <w:rPr>
            <w:rStyle w:val="Hyperlink"/>
            <w:noProof/>
          </w:rPr>
          <w:fldChar w:fldCharType="separate"/>
        </w:r>
        <w:r w:rsidRPr="001D6F8D">
          <w:rPr>
            <w:rStyle w:val="Hyperlink"/>
            <w:noProof/>
          </w:rPr>
          <w:t>2.1</w:t>
        </w:r>
        <w:r>
          <w:rPr>
            <w:rFonts w:cstheme="minorBidi"/>
            <w:b w:val="0"/>
            <w:bCs w:val="0"/>
            <w:noProof/>
            <w:color w:val="auto"/>
            <w:sz w:val="24"/>
            <w:szCs w:val="24"/>
          </w:rPr>
          <w:tab/>
        </w:r>
        <w:r w:rsidRPr="001D6F8D">
          <w:rPr>
            <w:rStyle w:val="Hyperlink"/>
            <w:noProof/>
          </w:rPr>
          <w:t>First Steps</w:t>
        </w:r>
        <w:r>
          <w:rPr>
            <w:noProof/>
            <w:webHidden/>
          </w:rPr>
          <w:tab/>
        </w:r>
        <w:r>
          <w:rPr>
            <w:noProof/>
            <w:webHidden/>
          </w:rPr>
          <w:fldChar w:fldCharType="begin"/>
        </w:r>
        <w:r>
          <w:rPr>
            <w:noProof/>
            <w:webHidden/>
          </w:rPr>
          <w:instrText xml:space="preserve"> PAGEREF _Toc47559543 \h </w:instrText>
        </w:r>
      </w:ins>
      <w:r>
        <w:rPr>
          <w:noProof/>
          <w:webHidden/>
        </w:rPr>
      </w:r>
      <w:r>
        <w:rPr>
          <w:noProof/>
          <w:webHidden/>
        </w:rPr>
        <w:fldChar w:fldCharType="separate"/>
      </w:r>
      <w:ins w:id="29" w:author="Wesley Gore" w:date="2020-08-05T22:38:00Z">
        <w:r>
          <w:rPr>
            <w:noProof/>
            <w:webHidden/>
          </w:rPr>
          <w:t>3</w:t>
        </w:r>
        <w:r>
          <w:rPr>
            <w:noProof/>
            <w:webHidden/>
          </w:rPr>
          <w:fldChar w:fldCharType="end"/>
        </w:r>
        <w:r w:rsidRPr="001D6F8D">
          <w:rPr>
            <w:rStyle w:val="Hyperlink"/>
            <w:noProof/>
          </w:rPr>
          <w:fldChar w:fldCharType="end"/>
        </w:r>
      </w:ins>
    </w:p>
    <w:p w14:paraId="70E044F4" w14:textId="3102F1F2" w:rsidR="002D7A9E" w:rsidRDefault="002D7A9E">
      <w:pPr>
        <w:pStyle w:val="TOC2"/>
        <w:tabs>
          <w:tab w:val="left" w:pos="960"/>
          <w:tab w:val="right" w:leader="dot" w:pos="10214"/>
        </w:tabs>
        <w:rPr>
          <w:ins w:id="30" w:author="Wesley Gore" w:date="2020-08-05T22:38:00Z"/>
          <w:rFonts w:cstheme="minorBidi"/>
          <w:b w:val="0"/>
          <w:bCs w:val="0"/>
          <w:noProof/>
          <w:color w:val="auto"/>
          <w:sz w:val="24"/>
          <w:szCs w:val="24"/>
        </w:rPr>
      </w:pPr>
      <w:ins w:id="31"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"_Toc47559544"</w:instrText>
        </w:r>
        <w:r w:rsidRPr="001D6F8D">
          <w:rPr>
            <w:rStyle w:val="Hyperlink"/>
            <w:noProof/>
          </w:rPr>
          <w:instrText xml:space="preserve"> </w:instrText>
        </w:r>
        <w:r w:rsidRPr="001D6F8D">
          <w:rPr>
            <w:rStyle w:val="Hyperlink"/>
            <w:noProof/>
          </w:rPr>
          <w:fldChar w:fldCharType="separate"/>
        </w:r>
        <w:r w:rsidRPr="001D6F8D">
          <w:rPr>
            <w:rStyle w:val="Hyperlink"/>
            <w:noProof/>
          </w:rPr>
          <w:t>2.2</w:t>
        </w:r>
        <w:r>
          <w:rPr>
            <w:rFonts w:cstheme="minorBidi"/>
            <w:b w:val="0"/>
            <w:bCs w:val="0"/>
            <w:noProof/>
            <w:color w:val="auto"/>
            <w:sz w:val="24"/>
            <w:szCs w:val="24"/>
          </w:rPr>
          <w:tab/>
        </w:r>
        <w:r w:rsidRPr="001D6F8D">
          <w:rPr>
            <w:rStyle w:val="Hyperlink"/>
            <w:noProof/>
          </w:rPr>
          <w:t>Future Action</w:t>
        </w:r>
        <w:r>
          <w:rPr>
            <w:noProof/>
            <w:webHidden/>
          </w:rPr>
          <w:tab/>
        </w:r>
        <w:r>
          <w:rPr>
            <w:noProof/>
            <w:webHidden/>
          </w:rPr>
          <w:fldChar w:fldCharType="begin"/>
        </w:r>
        <w:r>
          <w:rPr>
            <w:noProof/>
            <w:webHidden/>
          </w:rPr>
          <w:instrText xml:space="preserve"> PAGEREF _Toc47559544 \h </w:instrText>
        </w:r>
      </w:ins>
      <w:r>
        <w:rPr>
          <w:noProof/>
          <w:webHidden/>
        </w:rPr>
      </w:r>
      <w:r>
        <w:rPr>
          <w:noProof/>
          <w:webHidden/>
        </w:rPr>
        <w:fldChar w:fldCharType="separate"/>
      </w:r>
      <w:ins w:id="32" w:author="Wesley Gore" w:date="2020-08-05T22:38:00Z">
        <w:r>
          <w:rPr>
            <w:noProof/>
            <w:webHidden/>
          </w:rPr>
          <w:t>3</w:t>
        </w:r>
        <w:r>
          <w:rPr>
            <w:noProof/>
            <w:webHidden/>
          </w:rPr>
          <w:fldChar w:fldCharType="end"/>
        </w:r>
        <w:r w:rsidRPr="001D6F8D">
          <w:rPr>
            <w:rStyle w:val="Hyperlink"/>
            <w:noProof/>
          </w:rPr>
          <w:fldChar w:fldCharType="end"/>
        </w:r>
      </w:ins>
    </w:p>
    <w:p w14:paraId="66C22FDC" w14:textId="6213CB04" w:rsidR="002D7A9E" w:rsidRDefault="002D7A9E">
      <w:pPr>
        <w:pStyle w:val="TOC1"/>
        <w:tabs>
          <w:tab w:val="left" w:pos="480"/>
          <w:tab w:val="right" w:leader="dot" w:pos="10214"/>
        </w:tabs>
        <w:rPr>
          <w:ins w:id="33" w:author="Wesley Gore" w:date="2020-08-05T22:38:00Z"/>
          <w:rFonts w:cstheme="minorBidi"/>
          <w:b w:val="0"/>
          <w:bCs w:val="0"/>
          <w:i w:val="0"/>
          <w:iCs w:val="0"/>
          <w:noProof/>
          <w:color w:val="auto"/>
        </w:rPr>
      </w:pPr>
      <w:ins w:id="34"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"_Toc47559545"</w:instrText>
        </w:r>
        <w:r w:rsidRPr="001D6F8D">
          <w:rPr>
            <w:rStyle w:val="Hyperlink"/>
            <w:noProof/>
          </w:rPr>
          <w:instrText xml:space="preserve"> </w:instrText>
        </w:r>
        <w:r w:rsidRPr="001D6F8D">
          <w:rPr>
            <w:rStyle w:val="Hyperlink"/>
            <w:noProof/>
          </w:rPr>
          <w:fldChar w:fldCharType="separate"/>
        </w:r>
        <w:r w:rsidRPr="001D6F8D">
          <w:rPr>
            <w:rStyle w:val="Hyperlink"/>
            <w:noProof/>
          </w:rPr>
          <w:t>3</w:t>
        </w:r>
        <w:r>
          <w:rPr>
            <w:rFonts w:cstheme="minorBidi"/>
            <w:b w:val="0"/>
            <w:bCs w:val="0"/>
            <w:i w:val="0"/>
            <w:iCs w:val="0"/>
            <w:noProof/>
            <w:color w:val="auto"/>
          </w:rPr>
          <w:tab/>
        </w:r>
        <w:r w:rsidRPr="001D6F8D">
          <w:rPr>
            <w:rStyle w:val="Hyperlink"/>
            <w:noProof/>
          </w:rPr>
          <w:t>How to fix the world</w:t>
        </w:r>
        <w:r>
          <w:rPr>
            <w:noProof/>
            <w:webHidden/>
          </w:rPr>
          <w:tab/>
        </w:r>
        <w:r>
          <w:rPr>
            <w:noProof/>
            <w:webHidden/>
          </w:rPr>
          <w:fldChar w:fldCharType="begin"/>
        </w:r>
        <w:r>
          <w:rPr>
            <w:noProof/>
            <w:webHidden/>
          </w:rPr>
          <w:instrText xml:space="preserve"> PAGEREF _Toc47559545 \h </w:instrText>
        </w:r>
      </w:ins>
      <w:r>
        <w:rPr>
          <w:noProof/>
          <w:webHidden/>
        </w:rPr>
      </w:r>
      <w:r>
        <w:rPr>
          <w:noProof/>
          <w:webHidden/>
        </w:rPr>
        <w:fldChar w:fldCharType="separate"/>
      </w:r>
      <w:ins w:id="35" w:author="Wesley Gore" w:date="2020-08-05T22:38:00Z">
        <w:r>
          <w:rPr>
            <w:noProof/>
            <w:webHidden/>
          </w:rPr>
          <w:t>3</w:t>
        </w:r>
        <w:r>
          <w:rPr>
            <w:noProof/>
            <w:webHidden/>
          </w:rPr>
          <w:fldChar w:fldCharType="end"/>
        </w:r>
        <w:r w:rsidRPr="001D6F8D">
          <w:rPr>
            <w:rStyle w:val="Hyperlink"/>
            <w:noProof/>
          </w:rPr>
          <w:fldChar w:fldCharType="end"/>
        </w:r>
      </w:ins>
    </w:p>
    <w:p w14:paraId="42B3086D" w14:textId="32735F9E" w:rsidR="002D7A9E" w:rsidRDefault="002D7A9E">
      <w:pPr>
        <w:pStyle w:val="TOC2"/>
        <w:tabs>
          <w:tab w:val="left" w:pos="960"/>
          <w:tab w:val="right" w:leader="dot" w:pos="10214"/>
        </w:tabs>
        <w:rPr>
          <w:ins w:id="36" w:author="Wesley Gore" w:date="2020-08-05T22:38:00Z"/>
          <w:rFonts w:cstheme="minorBidi"/>
          <w:b w:val="0"/>
          <w:bCs w:val="0"/>
          <w:noProof/>
          <w:color w:val="auto"/>
          <w:sz w:val="24"/>
          <w:szCs w:val="24"/>
        </w:rPr>
      </w:pPr>
      <w:ins w:id="37"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"_Toc47559546"</w:instrText>
        </w:r>
        <w:r w:rsidRPr="001D6F8D">
          <w:rPr>
            <w:rStyle w:val="Hyperlink"/>
            <w:noProof/>
          </w:rPr>
          <w:instrText xml:space="preserve"> </w:instrText>
        </w:r>
        <w:r w:rsidRPr="001D6F8D">
          <w:rPr>
            <w:rStyle w:val="Hyperlink"/>
            <w:noProof/>
          </w:rPr>
          <w:fldChar w:fldCharType="separate"/>
        </w:r>
        <w:r w:rsidRPr="001D6F8D">
          <w:rPr>
            <w:rStyle w:val="Hyperlink"/>
            <w:noProof/>
          </w:rPr>
          <w:t>3.1</w:t>
        </w:r>
        <w:r>
          <w:rPr>
            <w:rFonts w:cstheme="minorBidi"/>
            <w:b w:val="0"/>
            <w:bCs w:val="0"/>
            <w:noProof/>
            <w:color w:val="auto"/>
            <w:sz w:val="24"/>
            <w:szCs w:val="24"/>
          </w:rPr>
          <w:tab/>
        </w:r>
        <w:r w:rsidRPr="001D6F8D">
          <w:rPr>
            <w:rStyle w:val="Hyperlink"/>
            <w:noProof/>
          </w:rPr>
          <w:t>Effective Education</w:t>
        </w:r>
        <w:r>
          <w:rPr>
            <w:noProof/>
            <w:webHidden/>
          </w:rPr>
          <w:tab/>
        </w:r>
        <w:r>
          <w:rPr>
            <w:noProof/>
            <w:webHidden/>
          </w:rPr>
          <w:fldChar w:fldCharType="begin"/>
        </w:r>
        <w:r>
          <w:rPr>
            <w:noProof/>
            <w:webHidden/>
          </w:rPr>
          <w:instrText xml:space="preserve"> PAGEREF _Toc47559546 \h </w:instrText>
        </w:r>
      </w:ins>
      <w:r>
        <w:rPr>
          <w:noProof/>
          <w:webHidden/>
        </w:rPr>
      </w:r>
      <w:r>
        <w:rPr>
          <w:noProof/>
          <w:webHidden/>
        </w:rPr>
        <w:fldChar w:fldCharType="separate"/>
      </w:r>
      <w:ins w:id="38" w:author="Wesley Gore" w:date="2020-08-05T22:38:00Z">
        <w:r>
          <w:rPr>
            <w:noProof/>
            <w:webHidden/>
          </w:rPr>
          <w:t>3</w:t>
        </w:r>
        <w:r>
          <w:rPr>
            <w:noProof/>
            <w:webHidden/>
          </w:rPr>
          <w:fldChar w:fldCharType="end"/>
        </w:r>
        <w:r w:rsidRPr="001D6F8D">
          <w:rPr>
            <w:rStyle w:val="Hyperlink"/>
            <w:noProof/>
          </w:rPr>
          <w:fldChar w:fldCharType="end"/>
        </w:r>
      </w:ins>
    </w:p>
    <w:p w14:paraId="695720F3" w14:textId="40734177" w:rsidR="002D7A9E" w:rsidRDefault="002D7A9E">
      <w:pPr>
        <w:pStyle w:val="TOC2"/>
        <w:tabs>
          <w:tab w:val="left" w:pos="960"/>
          <w:tab w:val="right" w:leader="dot" w:pos="10214"/>
        </w:tabs>
        <w:rPr>
          <w:ins w:id="39" w:author="Wesley Gore" w:date="2020-08-05T22:38:00Z"/>
          <w:rFonts w:cstheme="minorBidi"/>
          <w:b w:val="0"/>
          <w:bCs w:val="0"/>
          <w:noProof/>
          <w:color w:val="auto"/>
          <w:sz w:val="24"/>
          <w:szCs w:val="24"/>
        </w:rPr>
      </w:pPr>
      <w:ins w:id="40"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"_Toc47559547"</w:instrText>
        </w:r>
        <w:r w:rsidRPr="001D6F8D">
          <w:rPr>
            <w:rStyle w:val="Hyperlink"/>
            <w:noProof/>
          </w:rPr>
          <w:instrText xml:space="preserve"> </w:instrText>
        </w:r>
        <w:r w:rsidRPr="001D6F8D">
          <w:rPr>
            <w:rStyle w:val="Hyperlink"/>
            <w:noProof/>
          </w:rPr>
          <w:fldChar w:fldCharType="separate"/>
        </w:r>
        <w:r w:rsidRPr="001D6F8D">
          <w:rPr>
            <w:rStyle w:val="Hyperlink"/>
            <w:noProof/>
          </w:rPr>
          <w:t>3.2</w:t>
        </w:r>
        <w:r>
          <w:rPr>
            <w:rFonts w:cstheme="minorBidi"/>
            <w:b w:val="0"/>
            <w:bCs w:val="0"/>
            <w:noProof/>
            <w:color w:val="auto"/>
            <w:sz w:val="24"/>
            <w:szCs w:val="24"/>
          </w:rPr>
          <w:tab/>
        </w:r>
        <w:r w:rsidRPr="001D6F8D">
          <w:rPr>
            <w:rStyle w:val="Hyperlink"/>
            <w:noProof/>
          </w:rPr>
          <w:t>Technology</w:t>
        </w:r>
        <w:r>
          <w:rPr>
            <w:noProof/>
            <w:webHidden/>
          </w:rPr>
          <w:tab/>
        </w:r>
        <w:r>
          <w:rPr>
            <w:noProof/>
            <w:webHidden/>
          </w:rPr>
          <w:fldChar w:fldCharType="begin"/>
        </w:r>
        <w:r>
          <w:rPr>
            <w:noProof/>
            <w:webHidden/>
          </w:rPr>
          <w:instrText xml:space="preserve"> PAGEREF _Toc47559547 \h </w:instrText>
        </w:r>
      </w:ins>
      <w:r>
        <w:rPr>
          <w:noProof/>
          <w:webHidden/>
        </w:rPr>
      </w:r>
      <w:r>
        <w:rPr>
          <w:noProof/>
          <w:webHidden/>
        </w:rPr>
        <w:fldChar w:fldCharType="separate"/>
      </w:r>
      <w:ins w:id="41" w:author="Wesley Gore" w:date="2020-08-05T22:38:00Z">
        <w:r>
          <w:rPr>
            <w:noProof/>
            <w:webHidden/>
          </w:rPr>
          <w:t>4</w:t>
        </w:r>
        <w:r>
          <w:rPr>
            <w:noProof/>
            <w:webHidden/>
          </w:rPr>
          <w:fldChar w:fldCharType="end"/>
        </w:r>
        <w:r w:rsidRPr="001D6F8D">
          <w:rPr>
            <w:rStyle w:val="Hyperlink"/>
            <w:noProof/>
          </w:rPr>
          <w:fldChar w:fldCharType="end"/>
        </w:r>
      </w:ins>
    </w:p>
    <w:p w14:paraId="4E9804EF" w14:textId="1F6FB41A" w:rsidR="002D7A9E" w:rsidRDefault="002D7A9E">
      <w:pPr>
        <w:pStyle w:val="TOC2"/>
        <w:tabs>
          <w:tab w:val="left" w:pos="960"/>
          <w:tab w:val="right" w:leader="dot" w:pos="10214"/>
        </w:tabs>
        <w:rPr>
          <w:ins w:id="42" w:author="Wesley Gore" w:date="2020-08-05T22:38:00Z"/>
          <w:rFonts w:cstheme="minorBidi"/>
          <w:b w:val="0"/>
          <w:bCs w:val="0"/>
          <w:noProof/>
          <w:color w:val="auto"/>
          <w:sz w:val="24"/>
          <w:szCs w:val="24"/>
        </w:rPr>
      </w:pPr>
      <w:ins w:id="43"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"_Toc47559548"</w:instrText>
        </w:r>
        <w:r w:rsidRPr="001D6F8D">
          <w:rPr>
            <w:rStyle w:val="Hyperlink"/>
            <w:noProof/>
          </w:rPr>
          <w:instrText xml:space="preserve"> </w:instrText>
        </w:r>
        <w:r w:rsidRPr="001D6F8D">
          <w:rPr>
            <w:rStyle w:val="Hyperlink"/>
            <w:noProof/>
          </w:rPr>
          <w:fldChar w:fldCharType="separate"/>
        </w:r>
        <w:r w:rsidRPr="001D6F8D">
          <w:rPr>
            <w:rStyle w:val="Hyperlink"/>
            <w:noProof/>
          </w:rPr>
          <w:t>3.3</w:t>
        </w:r>
        <w:r>
          <w:rPr>
            <w:rFonts w:cstheme="minorBidi"/>
            <w:b w:val="0"/>
            <w:bCs w:val="0"/>
            <w:noProof/>
            <w:color w:val="auto"/>
            <w:sz w:val="24"/>
            <w:szCs w:val="24"/>
          </w:rPr>
          <w:tab/>
        </w:r>
        <w:r w:rsidRPr="001D6F8D">
          <w:rPr>
            <w:rStyle w:val="Hyperlink"/>
            <w:noProof/>
          </w:rPr>
          <w:t>Incentives</w:t>
        </w:r>
        <w:r>
          <w:rPr>
            <w:noProof/>
            <w:webHidden/>
          </w:rPr>
          <w:tab/>
        </w:r>
        <w:r>
          <w:rPr>
            <w:noProof/>
            <w:webHidden/>
          </w:rPr>
          <w:fldChar w:fldCharType="begin"/>
        </w:r>
        <w:r>
          <w:rPr>
            <w:noProof/>
            <w:webHidden/>
          </w:rPr>
          <w:instrText xml:space="preserve"> PAGEREF _Toc47559548 \h </w:instrText>
        </w:r>
      </w:ins>
      <w:r>
        <w:rPr>
          <w:noProof/>
          <w:webHidden/>
        </w:rPr>
      </w:r>
      <w:r>
        <w:rPr>
          <w:noProof/>
          <w:webHidden/>
        </w:rPr>
        <w:fldChar w:fldCharType="separate"/>
      </w:r>
      <w:ins w:id="44" w:author="Wesley Gore" w:date="2020-08-05T22:38:00Z">
        <w:r>
          <w:rPr>
            <w:noProof/>
            <w:webHidden/>
          </w:rPr>
          <w:t>4</w:t>
        </w:r>
        <w:r>
          <w:rPr>
            <w:noProof/>
            <w:webHidden/>
          </w:rPr>
          <w:fldChar w:fldCharType="end"/>
        </w:r>
        <w:r w:rsidRPr="001D6F8D">
          <w:rPr>
            <w:rStyle w:val="Hyperlink"/>
            <w:noProof/>
          </w:rPr>
          <w:fldChar w:fldCharType="end"/>
        </w:r>
      </w:ins>
    </w:p>
    <w:p w14:paraId="39022BED" w14:textId="64A09838" w:rsidR="002D7A9E" w:rsidRDefault="002D7A9E">
      <w:pPr>
        <w:pStyle w:val="TOC1"/>
        <w:tabs>
          <w:tab w:val="left" w:pos="480"/>
          <w:tab w:val="right" w:leader="dot" w:pos="10214"/>
        </w:tabs>
        <w:rPr>
          <w:ins w:id="45" w:author="Wesley Gore" w:date="2020-08-05T22:38:00Z"/>
          <w:rFonts w:cstheme="minorBidi"/>
          <w:b w:val="0"/>
          <w:bCs w:val="0"/>
          <w:i w:val="0"/>
          <w:iCs w:val="0"/>
          <w:noProof/>
          <w:color w:val="auto"/>
        </w:rPr>
      </w:pPr>
      <w:ins w:id="46"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"_Toc47559549"</w:instrText>
        </w:r>
        <w:r w:rsidRPr="001D6F8D">
          <w:rPr>
            <w:rStyle w:val="Hyperlink"/>
            <w:noProof/>
          </w:rPr>
          <w:instrText xml:space="preserve"> </w:instrText>
        </w:r>
        <w:r w:rsidRPr="001D6F8D">
          <w:rPr>
            <w:rStyle w:val="Hyperlink"/>
            <w:noProof/>
          </w:rPr>
          <w:fldChar w:fldCharType="separate"/>
        </w:r>
        <w:r w:rsidRPr="001D6F8D">
          <w:rPr>
            <w:rStyle w:val="Hyperlink"/>
            <w:noProof/>
          </w:rPr>
          <w:t>4</w:t>
        </w:r>
        <w:r>
          <w:rPr>
            <w:rFonts w:cstheme="minorBidi"/>
            <w:b w:val="0"/>
            <w:bCs w:val="0"/>
            <w:i w:val="0"/>
            <w:iCs w:val="0"/>
            <w:noProof/>
            <w:color w:val="auto"/>
          </w:rPr>
          <w:tab/>
        </w:r>
        <w:r w:rsidRPr="001D6F8D">
          <w:rPr>
            <w:rStyle w:val="Hyperlink"/>
            <w:noProof/>
          </w:rPr>
          <w:t>Conclusion</w:t>
        </w:r>
        <w:r>
          <w:rPr>
            <w:noProof/>
            <w:webHidden/>
          </w:rPr>
          <w:tab/>
        </w:r>
        <w:r>
          <w:rPr>
            <w:noProof/>
            <w:webHidden/>
          </w:rPr>
          <w:fldChar w:fldCharType="begin"/>
        </w:r>
        <w:r>
          <w:rPr>
            <w:noProof/>
            <w:webHidden/>
          </w:rPr>
          <w:instrText xml:space="preserve"> PAGEREF _Toc47559549 \h </w:instrText>
        </w:r>
      </w:ins>
      <w:r>
        <w:rPr>
          <w:noProof/>
          <w:webHidden/>
        </w:rPr>
      </w:r>
      <w:r>
        <w:rPr>
          <w:noProof/>
          <w:webHidden/>
        </w:rPr>
        <w:fldChar w:fldCharType="separate"/>
      </w:r>
      <w:ins w:id="47" w:author="Wesley Gore" w:date="2020-08-05T22:38:00Z">
        <w:r>
          <w:rPr>
            <w:noProof/>
            <w:webHidden/>
          </w:rPr>
          <w:t>4</w:t>
        </w:r>
        <w:r>
          <w:rPr>
            <w:noProof/>
            <w:webHidden/>
          </w:rPr>
          <w:fldChar w:fldCharType="end"/>
        </w:r>
        <w:r w:rsidRPr="001D6F8D">
          <w:rPr>
            <w:rStyle w:val="Hyperlink"/>
            <w:noProof/>
          </w:rPr>
          <w:fldChar w:fldCharType="end"/>
        </w:r>
      </w:ins>
    </w:p>
    <w:p w14:paraId="235BFA8B" w14:textId="5C0C2E9C" w:rsidR="002D7A9E" w:rsidRDefault="002D7A9E">
      <w:pPr>
        <w:pStyle w:val="TOC1"/>
        <w:tabs>
          <w:tab w:val="left" w:pos="480"/>
          <w:tab w:val="right" w:leader="dot" w:pos="10214"/>
        </w:tabs>
        <w:rPr>
          <w:ins w:id="48" w:author="Wesley Gore" w:date="2020-08-05T22:38:00Z"/>
          <w:rFonts w:cstheme="minorBidi"/>
          <w:b w:val="0"/>
          <w:bCs w:val="0"/>
          <w:i w:val="0"/>
          <w:iCs w:val="0"/>
          <w:noProof/>
          <w:color w:val="auto"/>
        </w:rPr>
      </w:pPr>
      <w:ins w:id="49"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"_Toc47559550"</w:instrText>
        </w:r>
        <w:r w:rsidRPr="001D6F8D">
          <w:rPr>
            <w:rStyle w:val="Hyperlink"/>
            <w:noProof/>
          </w:rPr>
          <w:instrText xml:space="preserve"> </w:instrText>
        </w:r>
        <w:r w:rsidRPr="001D6F8D">
          <w:rPr>
            <w:rStyle w:val="Hyperlink"/>
            <w:noProof/>
          </w:rPr>
          <w:fldChar w:fldCharType="separate"/>
        </w:r>
        <w:r w:rsidRPr="001D6F8D">
          <w:rPr>
            <w:rStyle w:val="Hyperlink"/>
            <w:noProof/>
          </w:rPr>
          <w:t>5</w:t>
        </w:r>
        <w:r>
          <w:rPr>
            <w:rFonts w:cstheme="minorBidi"/>
            <w:b w:val="0"/>
            <w:bCs w:val="0"/>
            <w:i w:val="0"/>
            <w:iCs w:val="0"/>
            <w:noProof/>
            <w:color w:val="auto"/>
          </w:rPr>
          <w:tab/>
        </w:r>
        <w:r w:rsidRPr="001D6F8D">
          <w:rPr>
            <w:rStyle w:val="Hyperlink"/>
            <w:noProof/>
          </w:rPr>
          <w:t>Bibliography</w:t>
        </w:r>
        <w:r>
          <w:rPr>
            <w:noProof/>
            <w:webHidden/>
          </w:rPr>
          <w:tab/>
        </w:r>
        <w:r>
          <w:rPr>
            <w:noProof/>
            <w:webHidden/>
          </w:rPr>
          <w:fldChar w:fldCharType="begin"/>
        </w:r>
        <w:r>
          <w:rPr>
            <w:noProof/>
            <w:webHidden/>
          </w:rPr>
          <w:instrText xml:space="preserve"> PAGEREF _Toc47559550 \h </w:instrText>
        </w:r>
      </w:ins>
      <w:r>
        <w:rPr>
          <w:noProof/>
          <w:webHidden/>
        </w:rPr>
      </w:r>
      <w:r>
        <w:rPr>
          <w:noProof/>
          <w:webHidden/>
        </w:rPr>
        <w:fldChar w:fldCharType="separate"/>
      </w:r>
      <w:ins w:id="50" w:author="Wesley Gore" w:date="2020-08-05T22:38:00Z">
        <w:r>
          <w:rPr>
            <w:noProof/>
            <w:webHidden/>
          </w:rPr>
          <w:t>5</w:t>
        </w:r>
        <w:r>
          <w:rPr>
            <w:noProof/>
            <w:webHidden/>
          </w:rPr>
          <w:fldChar w:fldCharType="end"/>
        </w:r>
        <w:r w:rsidRPr="001D6F8D">
          <w:rPr>
            <w:rStyle w:val="Hyperlink"/>
            <w:noProof/>
          </w:rPr>
          <w:fldChar w:fldCharType="end"/>
        </w:r>
      </w:ins>
    </w:p>
    <w:p w14:paraId="1AA75900" w14:textId="7151FE3A" w:rsidR="002D7A9E" w:rsidRDefault="002D7A9E">
      <w:pPr>
        <w:pStyle w:val="TOC2"/>
        <w:tabs>
          <w:tab w:val="left" w:pos="960"/>
          <w:tab w:val="right" w:leader="dot" w:pos="10214"/>
        </w:tabs>
        <w:rPr>
          <w:ins w:id="51" w:author="Wesley Gore" w:date="2020-08-05T22:38:00Z"/>
          <w:rFonts w:cstheme="minorBidi"/>
          <w:b w:val="0"/>
          <w:bCs w:val="0"/>
          <w:noProof/>
          <w:color w:val="auto"/>
          <w:sz w:val="24"/>
          <w:szCs w:val="24"/>
        </w:rPr>
      </w:pPr>
      <w:ins w:id="52"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"_Toc47559551"</w:instrText>
        </w:r>
        <w:r w:rsidRPr="001D6F8D">
          <w:rPr>
            <w:rStyle w:val="Hyperlink"/>
            <w:noProof/>
          </w:rPr>
          <w:instrText xml:space="preserve"> </w:instrText>
        </w:r>
        <w:r w:rsidRPr="001D6F8D">
          <w:rPr>
            <w:rStyle w:val="Hyperlink"/>
            <w:noProof/>
          </w:rPr>
          <w:fldChar w:fldCharType="separate"/>
        </w:r>
        <w:r w:rsidRPr="001D6F8D">
          <w:rPr>
            <w:rStyle w:val="Hyperlink"/>
            <w:noProof/>
          </w:rPr>
          <w:t>5.1</w:t>
        </w:r>
        <w:r>
          <w:rPr>
            <w:rFonts w:cstheme="minorBidi"/>
            <w:b w:val="0"/>
            <w:bCs w:val="0"/>
            <w:noProof/>
            <w:color w:val="auto"/>
            <w:sz w:val="24"/>
            <w:szCs w:val="24"/>
          </w:rPr>
          <w:tab/>
        </w:r>
        <w:r w:rsidRPr="001D6F8D">
          <w:rPr>
            <w:rStyle w:val="Hyperlink"/>
            <w:noProof/>
          </w:rPr>
          <w:t>References</w:t>
        </w:r>
        <w:r>
          <w:rPr>
            <w:noProof/>
            <w:webHidden/>
          </w:rPr>
          <w:tab/>
        </w:r>
        <w:r>
          <w:rPr>
            <w:noProof/>
            <w:webHidden/>
          </w:rPr>
          <w:fldChar w:fldCharType="begin"/>
        </w:r>
        <w:r>
          <w:rPr>
            <w:noProof/>
            <w:webHidden/>
          </w:rPr>
          <w:instrText xml:space="preserve"> PAGEREF _Toc47559551 \h </w:instrText>
        </w:r>
      </w:ins>
      <w:r>
        <w:rPr>
          <w:noProof/>
          <w:webHidden/>
        </w:rPr>
      </w:r>
      <w:r>
        <w:rPr>
          <w:noProof/>
          <w:webHidden/>
        </w:rPr>
        <w:fldChar w:fldCharType="separate"/>
      </w:r>
      <w:ins w:id="53" w:author="Wesley Gore" w:date="2020-08-05T22:38:00Z">
        <w:r>
          <w:rPr>
            <w:noProof/>
            <w:webHidden/>
          </w:rPr>
          <w:t>5</w:t>
        </w:r>
        <w:r>
          <w:rPr>
            <w:noProof/>
            <w:webHidden/>
          </w:rPr>
          <w:fldChar w:fldCharType="end"/>
        </w:r>
        <w:r w:rsidRPr="001D6F8D">
          <w:rPr>
            <w:rStyle w:val="Hyperlink"/>
            <w:noProof/>
          </w:rPr>
          <w:fldChar w:fldCharType="end"/>
        </w:r>
      </w:ins>
    </w:p>
    <w:p w14:paraId="210E18D0" w14:textId="0F7E8C19" w:rsidR="002D7A9E" w:rsidRDefault="002D7A9E">
      <w:pPr>
        <w:pStyle w:val="TOC2"/>
        <w:tabs>
          <w:tab w:val="left" w:pos="960"/>
          <w:tab w:val="right" w:leader="dot" w:pos="10214"/>
        </w:tabs>
        <w:rPr>
          <w:ins w:id="54" w:author="Wesley Gore" w:date="2020-08-05T22:38:00Z"/>
          <w:rFonts w:cstheme="minorBidi"/>
          <w:b w:val="0"/>
          <w:bCs w:val="0"/>
          <w:noProof/>
          <w:color w:val="auto"/>
          <w:sz w:val="24"/>
          <w:szCs w:val="24"/>
        </w:rPr>
      </w:pPr>
      <w:ins w:id="55" w:author="Wesley Gore" w:date="2020-08-05T22:38:00Z">
        <w:r w:rsidRPr="001D6F8D">
          <w:rPr>
            <w:rStyle w:val="Hyperlink"/>
            <w:noProof/>
          </w:rPr>
          <w:fldChar w:fldCharType="begin"/>
        </w:r>
        <w:r w:rsidRPr="001D6F8D">
          <w:rPr>
            <w:rStyle w:val="Hyperlink"/>
            <w:noProof/>
          </w:rPr>
          <w:instrText xml:space="preserve"> </w:instrText>
        </w:r>
        <w:r>
          <w:rPr>
            <w:noProof/>
          </w:rPr>
          <w:instrText>HYPERLINK \l "_Toc47559552"</w:instrText>
        </w:r>
        <w:r w:rsidRPr="001D6F8D">
          <w:rPr>
            <w:rStyle w:val="Hyperlink"/>
            <w:noProof/>
          </w:rPr>
          <w:instrText xml:space="preserve"> </w:instrText>
        </w:r>
        <w:r w:rsidRPr="001D6F8D">
          <w:rPr>
            <w:rStyle w:val="Hyperlink"/>
            <w:noProof/>
          </w:rPr>
          <w:fldChar w:fldCharType="separate"/>
        </w:r>
        <w:r w:rsidRPr="001D6F8D">
          <w:rPr>
            <w:rStyle w:val="Hyperlink"/>
            <w:rFonts w:eastAsia="Times New Roman"/>
            <w:noProof/>
          </w:rPr>
          <w:t>5.2</w:t>
        </w:r>
        <w:r>
          <w:rPr>
            <w:rFonts w:cstheme="minorBidi"/>
            <w:b w:val="0"/>
            <w:bCs w:val="0"/>
            <w:noProof/>
            <w:color w:val="auto"/>
            <w:sz w:val="24"/>
            <w:szCs w:val="24"/>
          </w:rPr>
          <w:tab/>
        </w:r>
        <w:r w:rsidRPr="001D6F8D">
          <w:rPr>
            <w:rStyle w:val="Hyperlink"/>
            <w:rFonts w:eastAsia="Times New Roman"/>
            <w:noProof/>
          </w:rPr>
          <w:t>Photos</w:t>
        </w:r>
        <w:r>
          <w:rPr>
            <w:noProof/>
            <w:webHidden/>
          </w:rPr>
          <w:tab/>
        </w:r>
        <w:r>
          <w:rPr>
            <w:noProof/>
            <w:webHidden/>
          </w:rPr>
          <w:fldChar w:fldCharType="begin"/>
        </w:r>
        <w:r>
          <w:rPr>
            <w:noProof/>
            <w:webHidden/>
          </w:rPr>
          <w:instrText xml:space="preserve"> PAGEREF _Toc47559552 \h </w:instrText>
        </w:r>
      </w:ins>
      <w:r>
        <w:rPr>
          <w:noProof/>
          <w:webHidden/>
        </w:rPr>
      </w:r>
      <w:r>
        <w:rPr>
          <w:noProof/>
          <w:webHidden/>
        </w:rPr>
        <w:fldChar w:fldCharType="separate"/>
      </w:r>
      <w:ins w:id="56" w:author="Wesley Gore" w:date="2020-08-05T22:38:00Z">
        <w:r>
          <w:rPr>
            <w:noProof/>
            <w:webHidden/>
          </w:rPr>
          <w:t>5</w:t>
        </w:r>
        <w:r>
          <w:rPr>
            <w:noProof/>
            <w:webHidden/>
          </w:rPr>
          <w:fldChar w:fldCharType="end"/>
        </w:r>
        <w:r w:rsidRPr="001D6F8D">
          <w:rPr>
            <w:rStyle w:val="Hyperlink"/>
            <w:noProof/>
          </w:rPr>
          <w:fldChar w:fldCharType="end"/>
        </w:r>
      </w:ins>
    </w:p>
    <w:p w14:paraId="7F217AE5" w14:textId="444CCBDD" w:rsidR="002D7A9E" w:rsidDel="002D7A9E" w:rsidRDefault="002D7A9E">
      <w:pPr>
        <w:pStyle w:val="TOC1"/>
        <w:tabs>
          <w:tab w:val="right" w:leader="dot" w:pos="10214"/>
        </w:tabs>
        <w:rPr>
          <w:del w:id="57" w:author="Wesley Gore" w:date="2020-08-05T22:38:00Z"/>
          <w:rFonts w:cstheme="minorBidi"/>
          <w:b w:val="0"/>
          <w:bCs w:val="0"/>
          <w:i w:val="0"/>
          <w:iCs w:val="0"/>
          <w:noProof/>
          <w:color w:val="auto"/>
        </w:rPr>
      </w:pPr>
      <w:del w:id="58" w:author="Wesley Gore" w:date="2020-08-05T22:38:00Z">
        <w:r w:rsidRPr="00F01E0E" w:rsidDel="002D7A9E">
          <w:rPr>
            <w:rStyle w:val="Hyperlink"/>
            <w:b w:val="0"/>
            <w:bCs w:val="0"/>
            <w:i w:val="0"/>
            <w:iCs w:val="0"/>
            <w:noProof/>
          </w:rPr>
          <w:fldChar w:fldCharType="begin"/>
        </w:r>
        <w:r w:rsidRPr="00F01E0E" w:rsidDel="002D7A9E">
          <w:rPr>
            <w:rStyle w:val="Hyperlink"/>
            <w:noProof/>
          </w:rPr>
          <w:delInstrText xml:space="preserve"> </w:delInstrText>
        </w:r>
        <w:r w:rsidDel="002D7A9E">
          <w:rPr>
            <w:noProof/>
          </w:rPr>
          <w:delInstrText>HYPERLINK \l "_Toc47559024"</w:delInstrText>
        </w:r>
        <w:r w:rsidRPr="00F01E0E" w:rsidDel="002D7A9E">
          <w:rPr>
            <w:rStyle w:val="Hyperlink"/>
            <w:noProof/>
          </w:rPr>
          <w:delInstrText xml:space="preserve"> </w:delInstrText>
        </w:r>
        <w:r w:rsidRPr="00F01E0E" w:rsidDel="002D7A9E">
          <w:rPr>
            <w:rStyle w:val="Hyperlink"/>
            <w:b w:val="0"/>
            <w:bCs w:val="0"/>
            <w:i w:val="0"/>
            <w:iCs w:val="0"/>
            <w:noProof/>
          </w:rPr>
          <w:fldChar w:fldCharType="separate"/>
        </w:r>
      </w:del>
      <w:ins w:id="59" w:author="Wesley Gore" w:date="2020-08-05T22:38:00Z">
        <w:r>
          <w:rPr>
            <w:rStyle w:val="Hyperlink"/>
            <w:b w:val="0"/>
            <w:bCs w:val="0"/>
            <w:noProof/>
          </w:rPr>
          <w:t>Error! Hyperlink reference not valid.</w:t>
        </w:r>
      </w:ins>
      <w:del w:id="60" w:author="Wesley Gore" w:date="2020-08-05T22:38:00Z">
        <w:r w:rsidRPr="00F01E0E" w:rsidDel="002D7A9E">
          <w:rPr>
            <w:rStyle w:val="Hyperlink"/>
            <w:noProof/>
          </w:rPr>
          <w:delText>Table of Contents</w:delText>
        </w:r>
        <w:r w:rsidDel="002D7A9E">
          <w:rPr>
            <w:noProof/>
            <w:webHidden/>
          </w:rPr>
          <w:tab/>
        </w:r>
        <w:r w:rsidDel="002D7A9E">
          <w:rPr>
            <w:b w:val="0"/>
            <w:bCs w:val="0"/>
            <w:i w:val="0"/>
            <w:iCs w:val="0"/>
            <w:noProof/>
            <w:webHidden/>
          </w:rPr>
          <w:fldChar w:fldCharType="begin"/>
        </w:r>
        <w:r w:rsidDel="002D7A9E">
          <w:rPr>
            <w:noProof/>
            <w:webHidden/>
          </w:rPr>
          <w:delInstrText xml:space="preserve"> PAGEREF _Toc47559024 \h </w:delInstrText>
        </w:r>
        <w:r w:rsidDel="002D7A9E">
          <w:rPr>
            <w:b w:val="0"/>
            <w:bCs w:val="0"/>
            <w:i w:val="0"/>
            <w:iCs w:val="0"/>
            <w:noProof/>
            <w:webHidden/>
          </w:rPr>
        </w:r>
        <w:r w:rsidDel="002D7A9E">
          <w:rPr>
            <w:b w:val="0"/>
            <w:bCs w:val="0"/>
            <w:i w:val="0"/>
            <w:iCs w:val="0"/>
            <w:noProof/>
            <w:webHidden/>
          </w:rPr>
          <w:fldChar w:fldCharType="separate"/>
        </w:r>
        <w:r w:rsidDel="002D7A9E">
          <w:rPr>
            <w:noProof/>
            <w:webHidden/>
          </w:rPr>
          <w:delText>1</w:delText>
        </w:r>
        <w:r w:rsidDel="002D7A9E">
          <w:rPr>
            <w:b w:val="0"/>
            <w:bCs w:val="0"/>
            <w:i w:val="0"/>
            <w:iCs w:val="0"/>
            <w:noProof/>
            <w:webHidden/>
          </w:rPr>
          <w:fldChar w:fldCharType="end"/>
        </w:r>
        <w:r w:rsidRPr="00F01E0E" w:rsidDel="002D7A9E">
          <w:rPr>
            <w:rStyle w:val="Hyperlink"/>
            <w:b w:val="0"/>
            <w:bCs w:val="0"/>
            <w:i w:val="0"/>
            <w:iCs w:val="0"/>
            <w:noProof/>
          </w:rPr>
          <w:fldChar w:fldCharType="end"/>
        </w:r>
      </w:del>
    </w:p>
    <w:p w14:paraId="4274AF75" w14:textId="5A94C670" w:rsidR="002D7A9E" w:rsidDel="002D7A9E" w:rsidRDefault="002D7A9E">
      <w:pPr>
        <w:pStyle w:val="TOC1"/>
        <w:tabs>
          <w:tab w:val="left" w:pos="480"/>
          <w:tab w:val="right" w:leader="dot" w:pos="10214"/>
        </w:tabs>
        <w:rPr>
          <w:del w:id="61" w:author="Wesley Gore" w:date="2020-08-05T22:38:00Z"/>
          <w:rFonts w:cstheme="minorBidi"/>
          <w:b w:val="0"/>
          <w:bCs w:val="0"/>
          <w:i w:val="0"/>
          <w:iCs w:val="0"/>
          <w:noProof/>
          <w:color w:val="auto"/>
        </w:rPr>
      </w:pPr>
      <w:del w:id="62" w:author="Wesley Gore" w:date="2020-08-05T22:38:00Z">
        <w:r w:rsidRPr="00F01E0E" w:rsidDel="002D7A9E">
          <w:rPr>
            <w:rStyle w:val="Hyperlink"/>
            <w:b w:val="0"/>
            <w:bCs w:val="0"/>
            <w:i w:val="0"/>
            <w:iCs w:val="0"/>
            <w:noProof/>
          </w:rPr>
          <w:fldChar w:fldCharType="begin"/>
        </w:r>
        <w:r w:rsidRPr="00F01E0E" w:rsidDel="002D7A9E">
          <w:rPr>
            <w:rStyle w:val="Hyperlink"/>
            <w:noProof/>
          </w:rPr>
          <w:delInstrText xml:space="preserve"> </w:delInstrText>
        </w:r>
        <w:r w:rsidDel="002D7A9E">
          <w:rPr>
            <w:noProof/>
          </w:rPr>
          <w:delInstrText>HYPERLINK \l "_Toc47559025"</w:delInstrText>
        </w:r>
        <w:r w:rsidRPr="00F01E0E" w:rsidDel="002D7A9E">
          <w:rPr>
            <w:rStyle w:val="Hyperlink"/>
            <w:noProof/>
          </w:rPr>
          <w:delInstrText xml:space="preserve"> </w:delInstrText>
        </w:r>
        <w:r w:rsidRPr="00F01E0E" w:rsidDel="002D7A9E">
          <w:rPr>
            <w:rStyle w:val="Hyperlink"/>
            <w:b w:val="0"/>
            <w:bCs w:val="0"/>
            <w:i w:val="0"/>
            <w:iCs w:val="0"/>
            <w:noProof/>
          </w:rPr>
          <w:fldChar w:fldCharType="separate"/>
        </w:r>
      </w:del>
      <w:ins w:id="63" w:author="Wesley Gore" w:date="2020-08-05T22:38:00Z">
        <w:r>
          <w:rPr>
            <w:rStyle w:val="Hyperlink"/>
            <w:b w:val="0"/>
            <w:bCs w:val="0"/>
            <w:noProof/>
          </w:rPr>
          <w:t>Error! Hyperlink reference not valid.</w:t>
        </w:r>
      </w:ins>
      <w:del w:id="64" w:author="Wesley Gore" w:date="2020-08-05T22:38:00Z">
        <w:r w:rsidRPr="00F01E0E" w:rsidDel="002D7A9E">
          <w:rPr>
            <w:rStyle w:val="Hyperlink"/>
            <w:noProof/>
          </w:rPr>
          <w:delText>1</w:delText>
        </w:r>
        <w:r w:rsidDel="002D7A9E">
          <w:rPr>
            <w:rFonts w:cstheme="minorBidi"/>
            <w:b w:val="0"/>
            <w:bCs w:val="0"/>
            <w:i w:val="0"/>
            <w:iCs w:val="0"/>
            <w:noProof/>
            <w:color w:val="auto"/>
          </w:rPr>
          <w:tab/>
        </w:r>
        <w:r w:rsidRPr="00F01E0E" w:rsidDel="002D7A9E">
          <w:rPr>
            <w:rStyle w:val="Hyperlink"/>
            <w:noProof/>
          </w:rPr>
          <w:delText>Hurricanes are really not good</w:delText>
        </w:r>
        <w:r w:rsidDel="002D7A9E">
          <w:rPr>
            <w:noProof/>
            <w:webHidden/>
          </w:rPr>
          <w:tab/>
        </w:r>
        <w:r w:rsidDel="002D7A9E">
          <w:rPr>
            <w:b w:val="0"/>
            <w:bCs w:val="0"/>
            <w:i w:val="0"/>
            <w:iCs w:val="0"/>
            <w:noProof/>
            <w:webHidden/>
          </w:rPr>
          <w:fldChar w:fldCharType="begin"/>
        </w:r>
        <w:r w:rsidDel="002D7A9E">
          <w:rPr>
            <w:noProof/>
            <w:webHidden/>
          </w:rPr>
          <w:delInstrText xml:space="preserve"> PAGEREF _Toc47559025 \h </w:delInstrText>
        </w:r>
        <w:r w:rsidDel="002D7A9E">
          <w:rPr>
            <w:b w:val="0"/>
            <w:bCs w:val="0"/>
            <w:i w:val="0"/>
            <w:iCs w:val="0"/>
            <w:noProof/>
            <w:webHidden/>
          </w:rPr>
        </w:r>
        <w:r w:rsidDel="002D7A9E">
          <w:rPr>
            <w:b w:val="0"/>
            <w:bCs w:val="0"/>
            <w:i w:val="0"/>
            <w:iCs w:val="0"/>
            <w:noProof/>
            <w:webHidden/>
          </w:rPr>
          <w:fldChar w:fldCharType="separate"/>
        </w:r>
        <w:r w:rsidDel="002D7A9E">
          <w:rPr>
            <w:noProof/>
            <w:webHidden/>
          </w:rPr>
          <w:delText>2</w:delText>
        </w:r>
        <w:r w:rsidDel="002D7A9E">
          <w:rPr>
            <w:b w:val="0"/>
            <w:bCs w:val="0"/>
            <w:i w:val="0"/>
            <w:iCs w:val="0"/>
            <w:noProof/>
            <w:webHidden/>
          </w:rPr>
          <w:fldChar w:fldCharType="end"/>
        </w:r>
        <w:r w:rsidRPr="00F01E0E" w:rsidDel="002D7A9E">
          <w:rPr>
            <w:rStyle w:val="Hyperlink"/>
            <w:b w:val="0"/>
            <w:bCs w:val="0"/>
            <w:i w:val="0"/>
            <w:iCs w:val="0"/>
            <w:noProof/>
          </w:rPr>
          <w:fldChar w:fldCharType="end"/>
        </w:r>
      </w:del>
    </w:p>
    <w:p w14:paraId="117BF68C" w14:textId="0E49AC05" w:rsidR="002D7A9E" w:rsidDel="002D7A9E" w:rsidRDefault="002D7A9E">
      <w:pPr>
        <w:pStyle w:val="TOC2"/>
        <w:tabs>
          <w:tab w:val="left" w:pos="960"/>
          <w:tab w:val="right" w:leader="dot" w:pos="10214"/>
        </w:tabs>
        <w:rPr>
          <w:del w:id="65" w:author="Wesley Gore" w:date="2020-08-05T22:38:00Z"/>
          <w:rFonts w:cstheme="minorBidi"/>
          <w:b w:val="0"/>
          <w:bCs w:val="0"/>
          <w:noProof/>
          <w:color w:val="auto"/>
          <w:sz w:val="24"/>
          <w:szCs w:val="24"/>
        </w:rPr>
      </w:pPr>
      <w:del w:id="66" w:author="Wesley Gore" w:date="2020-08-05T22:38:00Z">
        <w:r w:rsidRPr="00F01E0E" w:rsidDel="002D7A9E">
          <w:rPr>
            <w:rStyle w:val="Hyperlink"/>
            <w:b w:val="0"/>
            <w:bCs w:val="0"/>
            <w:noProof/>
          </w:rPr>
          <w:fldChar w:fldCharType="begin"/>
        </w:r>
        <w:r w:rsidRPr="00F01E0E" w:rsidDel="002D7A9E">
          <w:rPr>
            <w:rStyle w:val="Hyperlink"/>
            <w:noProof/>
          </w:rPr>
          <w:delInstrText xml:space="preserve"> </w:delInstrText>
        </w:r>
        <w:r w:rsidDel="002D7A9E">
          <w:rPr>
            <w:noProof/>
          </w:rPr>
          <w:delInstrText>HYPERLINK \l "_Toc47559026"</w:delInstrText>
        </w:r>
        <w:r w:rsidRPr="00F01E0E" w:rsidDel="002D7A9E">
          <w:rPr>
            <w:rStyle w:val="Hyperlink"/>
            <w:noProof/>
          </w:rPr>
          <w:delInstrText xml:space="preserve"> </w:delInstrText>
        </w:r>
        <w:r w:rsidRPr="00F01E0E" w:rsidDel="002D7A9E">
          <w:rPr>
            <w:rStyle w:val="Hyperlink"/>
            <w:b w:val="0"/>
            <w:bCs w:val="0"/>
            <w:noProof/>
          </w:rPr>
          <w:fldChar w:fldCharType="separate"/>
        </w:r>
      </w:del>
      <w:ins w:id="67" w:author="Wesley Gore" w:date="2020-08-05T22:38:00Z">
        <w:r>
          <w:rPr>
            <w:rStyle w:val="Hyperlink"/>
            <w:b w:val="0"/>
            <w:bCs w:val="0"/>
            <w:noProof/>
          </w:rPr>
          <w:t>Error! Hyperlink reference not valid.</w:t>
        </w:r>
      </w:ins>
      <w:del w:id="68" w:author="Wesley Gore" w:date="2020-08-05T22:38:00Z">
        <w:r w:rsidRPr="00F01E0E" w:rsidDel="002D7A9E">
          <w:rPr>
            <w:rStyle w:val="Hyperlink"/>
            <w:noProof/>
          </w:rPr>
          <w:delText>1.1</w:delText>
        </w:r>
        <w:r w:rsidDel="002D7A9E">
          <w:rPr>
            <w:rFonts w:cstheme="minorBidi"/>
            <w:b w:val="0"/>
            <w:bCs w:val="0"/>
            <w:noProof/>
            <w:color w:val="auto"/>
            <w:sz w:val="24"/>
            <w:szCs w:val="24"/>
          </w:rPr>
          <w:tab/>
        </w:r>
        <w:r w:rsidRPr="00F01E0E" w:rsidDel="002D7A9E">
          <w:rPr>
            <w:rStyle w:val="Hyperlink"/>
            <w:noProof/>
          </w:rPr>
          <w:delText>Hurricanes</w:delText>
        </w:r>
        <w:r w:rsidDel="002D7A9E">
          <w:rPr>
            <w:noProof/>
            <w:webHidden/>
          </w:rPr>
          <w:tab/>
        </w:r>
        <w:r w:rsidDel="002D7A9E">
          <w:rPr>
            <w:b w:val="0"/>
            <w:bCs w:val="0"/>
            <w:noProof/>
            <w:webHidden/>
          </w:rPr>
          <w:fldChar w:fldCharType="begin"/>
        </w:r>
        <w:r w:rsidDel="002D7A9E">
          <w:rPr>
            <w:noProof/>
            <w:webHidden/>
          </w:rPr>
          <w:delInstrText xml:space="preserve"> PAGEREF _Toc47559026 \h </w:delInstrText>
        </w:r>
        <w:r w:rsidDel="002D7A9E">
          <w:rPr>
            <w:b w:val="0"/>
            <w:bCs w:val="0"/>
            <w:noProof/>
            <w:webHidden/>
          </w:rPr>
        </w:r>
        <w:r w:rsidDel="002D7A9E">
          <w:rPr>
            <w:b w:val="0"/>
            <w:bCs w:val="0"/>
            <w:noProof/>
            <w:webHidden/>
          </w:rPr>
          <w:fldChar w:fldCharType="separate"/>
        </w:r>
        <w:r w:rsidDel="002D7A9E">
          <w:rPr>
            <w:noProof/>
            <w:webHidden/>
          </w:rPr>
          <w:delText>2</w:delText>
        </w:r>
        <w:r w:rsidDel="002D7A9E">
          <w:rPr>
            <w:b w:val="0"/>
            <w:bCs w:val="0"/>
            <w:noProof/>
            <w:webHidden/>
          </w:rPr>
          <w:fldChar w:fldCharType="end"/>
        </w:r>
        <w:r w:rsidRPr="00F01E0E" w:rsidDel="002D7A9E">
          <w:rPr>
            <w:rStyle w:val="Hyperlink"/>
            <w:b w:val="0"/>
            <w:bCs w:val="0"/>
            <w:noProof/>
          </w:rPr>
          <w:fldChar w:fldCharType="end"/>
        </w:r>
      </w:del>
    </w:p>
    <w:p w14:paraId="5BAE0092" w14:textId="133BCB6C" w:rsidR="002D7A9E" w:rsidDel="002D7A9E" w:rsidRDefault="002D7A9E">
      <w:pPr>
        <w:pStyle w:val="TOC2"/>
        <w:tabs>
          <w:tab w:val="left" w:pos="960"/>
          <w:tab w:val="right" w:leader="dot" w:pos="10214"/>
        </w:tabs>
        <w:rPr>
          <w:del w:id="69" w:author="Wesley Gore" w:date="2020-08-05T22:38:00Z"/>
          <w:rFonts w:cstheme="minorBidi"/>
          <w:b w:val="0"/>
          <w:bCs w:val="0"/>
          <w:noProof/>
          <w:color w:val="auto"/>
          <w:sz w:val="24"/>
          <w:szCs w:val="24"/>
        </w:rPr>
      </w:pPr>
      <w:del w:id="70" w:author="Wesley Gore" w:date="2020-08-05T22:38:00Z">
        <w:r w:rsidRPr="00F01E0E" w:rsidDel="002D7A9E">
          <w:rPr>
            <w:rStyle w:val="Hyperlink"/>
            <w:b w:val="0"/>
            <w:bCs w:val="0"/>
            <w:noProof/>
          </w:rPr>
          <w:fldChar w:fldCharType="begin"/>
        </w:r>
        <w:r w:rsidRPr="00F01E0E" w:rsidDel="002D7A9E">
          <w:rPr>
            <w:rStyle w:val="Hyperlink"/>
            <w:noProof/>
          </w:rPr>
          <w:delInstrText xml:space="preserve"> </w:delInstrText>
        </w:r>
        <w:r w:rsidDel="002D7A9E">
          <w:rPr>
            <w:noProof/>
          </w:rPr>
          <w:delInstrText>HYPERLINK \l "_Toc47559027"</w:delInstrText>
        </w:r>
        <w:r w:rsidRPr="00F01E0E" w:rsidDel="002D7A9E">
          <w:rPr>
            <w:rStyle w:val="Hyperlink"/>
            <w:noProof/>
          </w:rPr>
          <w:delInstrText xml:space="preserve"> </w:delInstrText>
        </w:r>
        <w:r w:rsidRPr="00F01E0E" w:rsidDel="002D7A9E">
          <w:rPr>
            <w:rStyle w:val="Hyperlink"/>
            <w:b w:val="0"/>
            <w:bCs w:val="0"/>
            <w:noProof/>
          </w:rPr>
          <w:fldChar w:fldCharType="separate"/>
        </w:r>
      </w:del>
      <w:ins w:id="71" w:author="Wesley Gore" w:date="2020-08-05T22:38:00Z">
        <w:r>
          <w:rPr>
            <w:rStyle w:val="Hyperlink"/>
            <w:b w:val="0"/>
            <w:bCs w:val="0"/>
            <w:noProof/>
          </w:rPr>
          <w:t>Error! Hyperlink reference not valid.</w:t>
        </w:r>
      </w:ins>
      <w:del w:id="72" w:author="Wesley Gore" w:date="2020-08-05T22:38:00Z">
        <w:r w:rsidRPr="00F01E0E" w:rsidDel="002D7A9E">
          <w:rPr>
            <w:rStyle w:val="Hyperlink"/>
            <w:noProof/>
          </w:rPr>
          <w:delText>1.2</w:delText>
        </w:r>
        <w:r w:rsidDel="002D7A9E">
          <w:rPr>
            <w:rFonts w:cstheme="minorBidi"/>
            <w:b w:val="0"/>
            <w:bCs w:val="0"/>
            <w:noProof/>
            <w:color w:val="auto"/>
            <w:sz w:val="24"/>
            <w:szCs w:val="24"/>
          </w:rPr>
          <w:tab/>
        </w:r>
        <w:r w:rsidRPr="00F01E0E" w:rsidDel="002D7A9E">
          <w:rPr>
            <w:rStyle w:val="Hyperlink"/>
            <w:noProof/>
          </w:rPr>
          <w:delText>Climate Change</w:delText>
        </w:r>
        <w:r w:rsidDel="002D7A9E">
          <w:rPr>
            <w:noProof/>
            <w:webHidden/>
          </w:rPr>
          <w:tab/>
        </w:r>
        <w:r w:rsidDel="002D7A9E">
          <w:rPr>
            <w:b w:val="0"/>
            <w:bCs w:val="0"/>
            <w:noProof/>
            <w:webHidden/>
          </w:rPr>
          <w:fldChar w:fldCharType="begin"/>
        </w:r>
        <w:r w:rsidDel="002D7A9E">
          <w:rPr>
            <w:noProof/>
            <w:webHidden/>
          </w:rPr>
          <w:delInstrText xml:space="preserve"> PAGEREF _Toc47559027 \h </w:delInstrText>
        </w:r>
        <w:r w:rsidDel="002D7A9E">
          <w:rPr>
            <w:b w:val="0"/>
            <w:bCs w:val="0"/>
            <w:noProof/>
            <w:webHidden/>
          </w:rPr>
        </w:r>
        <w:r w:rsidDel="002D7A9E">
          <w:rPr>
            <w:b w:val="0"/>
            <w:bCs w:val="0"/>
            <w:noProof/>
            <w:webHidden/>
          </w:rPr>
          <w:fldChar w:fldCharType="separate"/>
        </w:r>
        <w:r w:rsidDel="002D7A9E">
          <w:rPr>
            <w:noProof/>
            <w:webHidden/>
          </w:rPr>
          <w:delText>2</w:delText>
        </w:r>
        <w:r w:rsidDel="002D7A9E">
          <w:rPr>
            <w:b w:val="0"/>
            <w:bCs w:val="0"/>
            <w:noProof/>
            <w:webHidden/>
          </w:rPr>
          <w:fldChar w:fldCharType="end"/>
        </w:r>
        <w:r w:rsidRPr="00F01E0E" w:rsidDel="002D7A9E">
          <w:rPr>
            <w:rStyle w:val="Hyperlink"/>
            <w:b w:val="0"/>
            <w:bCs w:val="0"/>
            <w:noProof/>
          </w:rPr>
          <w:fldChar w:fldCharType="end"/>
        </w:r>
      </w:del>
    </w:p>
    <w:p w14:paraId="3D58C538" w14:textId="3591BA16" w:rsidR="002D7A9E" w:rsidDel="002D7A9E" w:rsidRDefault="002D7A9E">
      <w:pPr>
        <w:pStyle w:val="TOC1"/>
        <w:tabs>
          <w:tab w:val="left" w:pos="480"/>
          <w:tab w:val="right" w:leader="dot" w:pos="10214"/>
        </w:tabs>
        <w:rPr>
          <w:del w:id="73" w:author="Wesley Gore" w:date="2020-08-05T22:38:00Z"/>
          <w:rFonts w:cstheme="minorBidi"/>
          <w:b w:val="0"/>
          <w:bCs w:val="0"/>
          <w:i w:val="0"/>
          <w:iCs w:val="0"/>
          <w:noProof/>
          <w:color w:val="auto"/>
        </w:rPr>
      </w:pPr>
      <w:del w:id="74" w:author="Wesley Gore" w:date="2020-08-05T22:38:00Z">
        <w:r w:rsidRPr="00F01E0E" w:rsidDel="002D7A9E">
          <w:rPr>
            <w:rStyle w:val="Hyperlink"/>
            <w:b w:val="0"/>
            <w:bCs w:val="0"/>
            <w:i w:val="0"/>
            <w:iCs w:val="0"/>
            <w:noProof/>
          </w:rPr>
          <w:fldChar w:fldCharType="begin"/>
        </w:r>
        <w:r w:rsidRPr="00F01E0E" w:rsidDel="002D7A9E">
          <w:rPr>
            <w:rStyle w:val="Hyperlink"/>
            <w:noProof/>
          </w:rPr>
          <w:delInstrText xml:space="preserve"> </w:delInstrText>
        </w:r>
        <w:r w:rsidDel="002D7A9E">
          <w:rPr>
            <w:noProof/>
          </w:rPr>
          <w:delInstrText>HYPERLINK \l "_Toc47559028"</w:delInstrText>
        </w:r>
        <w:r w:rsidRPr="00F01E0E" w:rsidDel="002D7A9E">
          <w:rPr>
            <w:rStyle w:val="Hyperlink"/>
            <w:noProof/>
          </w:rPr>
          <w:delInstrText xml:space="preserve"> </w:delInstrText>
        </w:r>
        <w:r w:rsidRPr="00F01E0E" w:rsidDel="002D7A9E">
          <w:rPr>
            <w:rStyle w:val="Hyperlink"/>
            <w:b w:val="0"/>
            <w:bCs w:val="0"/>
            <w:i w:val="0"/>
            <w:iCs w:val="0"/>
            <w:noProof/>
          </w:rPr>
          <w:fldChar w:fldCharType="separate"/>
        </w:r>
      </w:del>
      <w:ins w:id="75" w:author="Wesley Gore" w:date="2020-08-05T22:38:00Z">
        <w:r>
          <w:rPr>
            <w:rStyle w:val="Hyperlink"/>
            <w:b w:val="0"/>
            <w:bCs w:val="0"/>
            <w:noProof/>
          </w:rPr>
          <w:t>Error! Hyperlink reference not valid.</w:t>
        </w:r>
      </w:ins>
      <w:del w:id="76" w:author="Wesley Gore" w:date="2020-08-05T22:38:00Z">
        <w:r w:rsidRPr="00F01E0E" w:rsidDel="002D7A9E">
          <w:rPr>
            <w:rStyle w:val="Hyperlink"/>
            <w:noProof/>
          </w:rPr>
          <w:delText>2</w:delText>
        </w:r>
        <w:r w:rsidDel="002D7A9E">
          <w:rPr>
            <w:rFonts w:cstheme="minorBidi"/>
            <w:b w:val="0"/>
            <w:bCs w:val="0"/>
            <w:i w:val="0"/>
            <w:iCs w:val="0"/>
            <w:noProof/>
            <w:color w:val="auto"/>
          </w:rPr>
          <w:tab/>
        </w:r>
        <w:r w:rsidRPr="00F01E0E" w:rsidDel="002D7A9E">
          <w:rPr>
            <w:rStyle w:val="Hyperlink"/>
            <w:noProof/>
          </w:rPr>
          <w:delText>The Soluti</w:delText>
        </w:r>
        <w:r w:rsidDel="002D7A9E">
          <w:rPr>
            <w:noProof/>
            <w:webHidden/>
          </w:rPr>
          <w:tab/>
        </w:r>
        <w:r w:rsidDel="002D7A9E">
          <w:rPr>
            <w:b w:val="0"/>
            <w:bCs w:val="0"/>
            <w:i w:val="0"/>
            <w:iCs w:val="0"/>
            <w:noProof/>
            <w:webHidden/>
          </w:rPr>
          <w:fldChar w:fldCharType="begin"/>
        </w:r>
        <w:r w:rsidDel="002D7A9E">
          <w:rPr>
            <w:noProof/>
            <w:webHidden/>
          </w:rPr>
          <w:delInstrText xml:space="preserve"> PAGEREF _Toc47559028 \h </w:delInstrText>
        </w:r>
        <w:r w:rsidDel="002D7A9E">
          <w:rPr>
            <w:b w:val="0"/>
            <w:bCs w:val="0"/>
            <w:i w:val="0"/>
            <w:iCs w:val="0"/>
            <w:noProof/>
            <w:webHidden/>
          </w:rPr>
        </w:r>
        <w:r w:rsidDel="002D7A9E">
          <w:rPr>
            <w:b w:val="0"/>
            <w:bCs w:val="0"/>
            <w:i w:val="0"/>
            <w:iCs w:val="0"/>
            <w:noProof/>
            <w:webHidden/>
          </w:rPr>
          <w:fldChar w:fldCharType="separate"/>
        </w:r>
        <w:r w:rsidDel="002D7A9E">
          <w:rPr>
            <w:noProof/>
            <w:webHidden/>
          </w:rPr>
          <w:delText>3</w:delText>
        </w:r>
        <w:r w:rsidDel="002D7A9E">
          <w:rPr>
            <w:b w:val="0"/>
            <w:bCs w:val="0"/>
            <w:i w:val="0"/>
            <w:iCs w:val="0"/>
            <w:noProof/>
            <w:webHidden/>
          </w:rPr>
          <w:fldChar w:fldCharType="end"/>
        </w:r>
        <w:r w:rsidRPr="00F01E0E" w:rsidDel="002D7A9E">
          <w:rPr>
            <w:rStyle w:val="Hyperlink"/>
            <w:b w:val="0"/>
            <w:bCs w:val="0"/>
            <w:i w:val="0"/>
            <w:iCs w:val="0"/>
            <w:noProof/>
          </w:rPr>
          <w:fldChar w:fldCharType="end"/>
        </w:r>
      </w:del>
    </w:p>
    <w:p w14:paraId="1192C991" w14:textId="079254F7" w:rsidR="002D7A9E" w:rsidDel="002D7A9E" w:rsidRDefault="002D7A9E">
      <w:pPr>
        <w:pStyle w:val="TOC2"/>
        <w:tabs>
          <w:tab w:val="left" w:pos="960"/>
          <w:tab w:val="right" w:leader="dot" w:pos="10214"/>
        </w:tabs>
        <w:rPr>
          <w:del w:id="77" w:author="Wesley Gore" w:date="2020-08-05T22:38:00Z"/>
          <w:rFonts w:cstheme="minorBidi"/>
          <w:b w:val="0"/>
          <w:bCs w:val="0"/>
          <w:noProof/>
          <w:color w:val="auto"/>
          <w:sz w:val="24"/>
          <w:szCs w:val="24"/>
        </w:rPr>
      </w:pPr>
      <w:del w:id="78" w:author="Wesley Gore" w:date="2020-08-05T22:38:00Z">
        <w:r w:rsidRPr="00F01E0E" w:rsidDel="002D7A9E">
          <w:rPr>
            <w:rStyle w:val="Hyperlink"/>
            <w:b w:val="0"/>
            <w:bCs w:val="0"/>
            <w:noProof/>
          </w:rPr>
          <w:fldChar w:fldCharType="begin"/>
        </w:r>
        <w:r w:rsidRPr="00F01E0E" w:rsidDel="002D7A9E">
          <w:rPr>
            <w:rStyle w:val="Hyperlink"/>
            <w:noProof/>
          </w:rPr>
          <w:delInstrText xml:space="preserve"> </w:delInstrText>
        </w:r>
        <w:r w:rsidDel="002D7A9E">
          <w:rPr>
            <w:noProof/>
          </w:rPr>
          <w:delInstrText>HYPERLINK \l "_Toc47559029"</w:delInstrText>
        </w:r>
        <w:r w:rsidRPr="00F01E0E" w:rsidDel="002D7A9E">
          <w:rPr>
            <w:rStyle w:val="Hyperlink"/>
            <w:noProof/>
          </w:rPr>
          <w:delInstrText xml:space="preserve"> </w:delInstrText>
        </w:r>
        <w:r w:rsidRPr="00F01E0E" w:rsidDel="002D7A9E">
          <w:rPr>
            <w:rStyle w:val="Hyperlink"/>
            <w:b w:val="0"/>
            <w:bCs w:val="0"/>
            <w:noProof/>
          </w:rPr>
          <w:fldChar w:fldCharType="separate"/>
        </w:r>
      </w:del>
      <w:ins w:id="79" w:author="Wesley Gore" w:date="2020-08-05T22:38:00Z">
        <w:r>
          <w:rPr>
            <w:rStyle w:val="Hyperlink"/>
            <w:b w:val="0"/>
            <w:bCs w:val="0"/>
            <w:noProof/>
          </w:rPr>
          <w:t>Error! Hyperlink reference not valid.</w:t>
        </w:r>
      </w:ins>
      <w:del w:id="80" w:author="Wesley Gore" w:date="2020-08-05T22:38:00Z">
        <w:r w:rsidRPr="00F01E0E" w:rsidDel="002D7A9E">
          <w:rPr>
            <w:rStyle w:val="Hyperlink"/>
            <w:noProof/>
          </w:rPr>
          <w:delText>2.1</w:delText>
        </w:r>
        <w:r w:rsidDel="002D7A9E">
          <w:rPr>
            <w:rFonts w:cstheme="minorBidi"/>
            <w:b w:val="0"/>
            <w:bCs w:val="0"/>
            <w:noProof/>
            <w:color w:val="auto"/>
            <w:sz w:val="24"/>
            <w:szCs w:val="24"/>
          </w:rPr>
          <w:tab/>
        </w:r>
        <w:r w:rsidRPr="00F01E0E" w:rsidDel="002D7A9E">
          <w:rPr>
            <w:rStyle w:val="Hyperlink"/>
            <w:noProof/>
          </w:rPr>
          <w:delText>First Steps</w:delText>
        </w:r>
        <w:r w:rsidDel="002D7A9E">
          <w:rPr>
            <w:noProof/>
            <w:webHidden/>
          </w:rPr>
          <w:tab/>
        </w:r>
        <w:r w:rsidDel="002D7A9E">
          <w:rPr>
            <w:b w:val="0"/>
            <w:bCs w:val="0"/>
            <w:noProof/>
            <w:webHidden/>
          </w:rPr>
          <w:fldChar w:fldCharType="begin"/>
        </w:r>
        <w:r w:rsidDel="002D7A9E">
          <w:rPr>
            <w:noProof/>
            <w:webHidden/>
          </w:rPr>
          <w:delInstrText xml:space="preserve"> PAGEREF _Toc47559029 \h </w:delInstrText>
        </w:r>
        <w:r w:rsidDel="002D7A9E">
          <w:rPr>
            <w:b w:val="0"/>
            <w:bCs w:val="0"/>
            <w:noProof/>
            <w:webHidden/>
          </w:rPr>
        </w:r>
        <w:r w:rsidDel="002D7A9E">
          <w:rPr>
            <w:b w:val="0"/>
            <w:bCs w:val="0"/>
            <w:noProof/>
            <w:webHidden/>
          </w:rPr>
          <w:fldChar w:fldCharType="separate"/>
        </w:r>
        <w:r w:rsidDel="002D7A9E">
          <w:rPr>
            <w:noProof/>
            <w:webHidden/>
          </w:rPr>
          <w:delText>3</w:delText>
        </w:r>
        <w:r w:rsidDel="002D7A9E">
          <w:rPr>
            <w:b w:val="0"/>
            <w:bCs w:val="0"/>
            <w:noProof/>
            <w:webHidden/>
          </w:rPr>
          <w:fldChar w:fldCharType="end"/>
        </w:r>
        <w:r w:rsidRPr="00F01E0E" w:rsidDel="002D7A9E">
          <w:rPr>
            <w:rStyle w:val="Hyperlink"/>
            <w:b w:val="0"/>
            <w:bCs w:val="0"/>
            <w:noProof/>
          </w:rPr>
          <w:fldChar w:fldCharType="end"/>
        </w:r>
      </w:del>
    </w:p>
    <w:p w14:paraId="474B7972" w14:textId="2FF739A8" w:rsidR="002D7A9E" w:rsidDel="002D7A9E" w:rsidRDefault="002D7A9E">
      <w:pPr>
        <w:pStyle w:val="TOC2"/>
        <w:tabs>
          <w:tab w:val="left" w:pos="960"/>
          <w:tab w:val="right" w:leader="dot" w:pos="10214"/>
        </w:tabs>
        <w:rPr>
          <w:del w:id="81" w:author="Wesley Gore" w:date="2020-08-05T22:38:00Z"/>
          <w:rFonts w:cstheme="minorBidi"/>
          <w:b w:val="0"/>
          <w:bCs w:val="0"/>
          <w:noProof/>
          <w:color w:val="auto"/>
          <w:sz w:val="24"/>
          <w:szCs w:val="24"/>
        </w:rPr>
      </w:pPr>
      <w:del w:id="82" w:author="Wesley Gore" w:date="2020-08-05T22:38:00Z">
        <w:r w:rsidRPr="00F01E0E" w:rsidDel="002D7A9E">
          <w:rPr>
            <w:rStyle w:val="Hyperlink"/>
            <w:b w:val="0"/>
            <w:bCs w:val="0"/>
            <w:noProof/>
          </w:rPr>
          <w:fldChar w:fldCharType="begin"/>
        </w:r>
        <w:r w:rsidRPr="00F01E0E" w:rsidDel="002D7A9E">
          <w:rPr>
            <w:rStyle w:val="Hyperlink"/>
            <w:noProof/>
          </w:rPr>
          <w:delInstrText xml:space="preserve"> </w:delInstrText>
        </w:r>
        <w:r w:rsidDel="002D7A9E">
          <w:rPr>
            <w:noProof/>
          </w:rPr>
          <w:delInstrText>HYPERLINK \l "_Toc47559030"</w:delInstrText>
        </w:r>
        <w:r w:rsidRPr="00F01E0E" w:rsidDel="002D7A9E">
          <w:rPr>
            <w:rStyle w:val="Hyperlink"/>
            <w:noProof/>
          </w:rPr>
          <w:delInstrText xml:space="preserve"> </w:delInstrText>
        </w:r>
        <w:r w:rsidRPr="00F01E0E" w:rsidDel="002D7A9E">
          <w:rPr>
            <w:rStyle w:val="Hyperlink"/>
            <w:b w:val="0"/>
            <w:bCs w:val="0"/>
            <w:noProof/>
          </w:rPr>
          <w:fldChar w:fldCharType="separate"/>
        </w:r>
      </w:del>
      <w:ins w:id="83" w:author="Wesley Gore" w:date="2020-08-05T22:38:00Z">
        <w:r>
          <w:rPr>
            <w:rStyle w:val="Hyperlink"/>
            <w:b w:val="0"/>
            <w:bCs w:val="0"/>
            <w:noProof/>
          </w:rPr>
          <w:t>Error! Hyperlink reference not valid.</w:t>
        </w:r>
      </w:ins>
      <w:del w:id="84" w:author="Wesley Gore" w:date="2020-08-05T22:38:00Z">
        <w:r w:rsidRPr="00F01E0E" w:rsidDel="002D7A9E">
          <w:rPr>
            <w:rStyle w:val="Hyperlink"/>
            <w:noProof/>
          </w:rPr>
          <w:delText>2.2</w:delText>
        </w:r>
        <w:r w:rsidDel="002D7A9E">
          <w:rPr>
            <w:rFonts w:cstheme="minorBidi"/>
            <w:b w:val="0"/>
            <w:bCs w:val="0"/>
            <w:noProof/>
            <w:color w:val="auto"/>
            <w:sz w:val="24"/>
            <w:szCs w:val="24"/>
          </w:rPr>
          <w:tab/>
        </w:r>
        <w:r w:rsidRPr="00F01E0E" w:rsidDel="002D7A9E">
          <w:rPr>
            <w:rStyle w:val="Hyperlink"/>
            <w:noProof/>
          </w:rPr>
          <w:delText>Future Action</w:delText>
        </w:r>
        <w:r w:rsidDel="002D7A9E">
          <w:rPr>
            <w:noProof/>
            <w:webHidden/>
          </w:rPr>
          <w:tab/>
        </w:r>
        <w:r w:rsidDel="002D7A9E">
          <w:rPr>
            <w:b w:val="0"/>
            <w:bCs w:val="0"/>
            <w:noProof/>
            <w:webHidden/>
          </w:rPr>
          <w:fldChar w:fldCharType="begin"/>
        </w:r>
        <w:r w:rsidDel="002D7A9E">
          <w:rPr>
            <w:noProof/>
            <w:webHidden/>
          </w:rPr>
          <w:delInstrText xml:space="preserve"> PAGEREF _Toc47559030 \h </w:delInstrText>
        </w:r>
        <w:r w:rsidDel="002D7A9E">
          <w:rPr>
            <w:b w:val="0"/>
            <w:bCs w:val="0"/>
            <w:noProof/>
            <w:webHidden/>
          </w:rPr>
        </w:r>
        <w:r w:rsidDel="002D7A9E">
          <w:rPr>
            <w:b w:val="0"/>
            <w:bCs w:val="0"/>
            <w:noProof/>
            <w:webHidden/>
          </w:rPr>
          <w:fldChar w:fldCharType="separate"/>
        </w:r>
        <w:r w:rsidDel="002D7A9E">
          <w:rPr>
            <w:noProof/>
            <w:webHidden/>
          </w:rPr>
          <w:delText>3</w:delText>
        </w:r>
        <w:r w:rsidDel="002D7A9E">
          <w:rPr>
            <w:b w:val="0"/>
            <w:bCs w:val="0"/>
            <w:noProof/>
            <w:webHidden/>
          </w:rPr>
          <w:fldChar w:fldCharType="end"/>
        </w:r>
        <w:r w:rsidRPr="00F01E0E" w:rsidDel="002D7A9E">
          <w:rPr>
            <w:rStyle w:val="Hyperlink"/>
            <w:b w:val="0"/>
            <w:bCs w:val="0"/>
            <w:noProof/>
          </w:rPr>
          <w:fldChar w:fldCharType="end"/>
        </w:r>
      </w:del>
    </w:p>
    <w:p w14:paraId="357EE5FA" w14:textId="687FE4DE" w:rsidR="002D7A9E" w:rsidDel="002D7A9E" w:rsidRDefault="002D7A9E">
      <w:pPr>
        <w:pStyle w:val="TOC1"/>
        <w:tabs>
          <w:tab w:val="left" w:pos="480"/>
          <w:tab w:val="right" w:leader="dot" w:pos="10214"/>
        </w:tabs>
        <w:rPr>
          <w:del w:id="85" w:author="Wesley Gore" w:date="2020-08-05T22:38:00Z"/>
          <w:rFonts w:cstheme="minorBidi"/>
          <w:b w:val="0"/>
          <w:bCs w:val="0"/>
          <w:i w:val="0"/>
          <w:iCs w:val="0"/>
          <w:noProof/>
          <w:color w:val="auto"/>
        </w:rPr>
      </w:pPr>
      <w:del w:id="86" w:author="Wesley Gore" w:date="2020-08-05T22:38:00Z">
        <w:r w:rsidRPr="00F01E0E" w:rsidDel="002D7A9E">
          <w:rPr>
            <w:rStyle w:val="Hyperlink"/>
            <w:b w:val="0"/>
            <w:bCs w:val="0"/>
            <w:i w:val="0"/>
            <w:iCs w:val="0"/>
            <w:noProof/>
          </w:rPr>
          <w:fldChar w:fldCharType="begin"/>
        </w:r>
        <w:r w:rsidRPr="00F01E0E" w:rsidDel="002D7A9E">
          <w:rPr>
            <w:rStyle w:val="Hyperlink"/>
            <w:noProof/>
          </w:rPr>
          <w:delInstrText xml:space="preserve"> </w:delInstrText>
        </w:r>
        <w:r w:rsidDel="002D7A9E">
          <w:rPr>
            <w:noProof/>
          </w:rPr>
          <w:delInstrText>HYPERLINK \l "_Toc47559031"</w:delInstrText>
        </w:r>
        <w:r w:rsidRPr="00F01E0E" w:rsidDel="002D7A9E">
          <w:rPr>
            <w:rStyle w:val="Hyperlink"/>
            <w:noProof/>
          </w:rPr>
          <w:delInstrText xml:space="preserve"> </w:delInstrText>
        </w:r>
        <w:r w:rsidRPr="00F01E0E" w:rsidDel="002D7A9E">
          <w:rPr>
            <w:rStyle w:val="Hyperlink"/>
            <w:b w:val="0"/>
            <w:bCs w:val="0"/>
            <w:i w:val="0"/>
            <w:iCs w:val="0"/>
            <w:noProof/>
          </w:rPr>
          <w:fldChar w:fldCharType="separate"/>
        </w:r>
      </w:del>
      <w:ins w:id="87" w:author="Wesley Gore" w:date="2020-08-05T22:38:00Z">
        <w:r>
          <w:rPr>
            <w:rStyle w:val="Hyperlink"/>
            <w:b w:val="0"/>
            <w:bCs w:val="0"/>
            <w:noProof/>
          </w:rPr>
          <w:t>Error! Hyperlink reference not valid.</w:t>
        </w:r>
      </w:ins>
      <w:del w:id="88" w:author="Wesley Gore" w:date="2020-08-05T22:38:00Z">
        <w:r w:rsidRPr="00F01E0E" w:rsidDel="002D7A9E">
          <w:rPr>
            <w:rStyle w:val="Hyperlink"/>
            <w:noProof/>
          </w:rPr>
          <w:delText>3</w:delText>
        </w:r>
        <w:r w:rsidDel="002D7A9E">
          <w:rPr>
            <w:rFonts w:cstheme="minorBidi"/>
            <w:b w:val="0"/>
            <w:bCs w:val="0"/>
            <w:i w:val="0"/>
            <w:iCs w:val="0"/>
            <w:noProof/>
            <w:color w:val="auto"/>
          </w:rPr>
          <w:tab/>
        </w:r>
        <w:r w:rsidRPr="00F01E0E" w:rsidDel="002D7A9E">
          <w:rPr>
            <w:rStyle w:val="Hyperlink"/>
            <w:noProof/>
          </w:rPr>
          <w:delText>The implementation</w:delText>
        </w:r>
        <w:r w:rsidDel="002D7A9E">
          <w:rPr>
            <w:noProof/>
            <w:webHidden/>
          </w:rPr>
          <w:tab/>
        </w:r>
        <w:r w:rsidDel="002D7A9E">
          <w:rPr>
            <w:b w:val="0"/>
            <w:bCs w:val="0"/>
            <w:i w:val="0"/>
            <w:iCs w:val="0"/>
            <w:noProof/>
            <w:webHidden/>
          </w:rPr>
          <w:fldChar w:fldCharType="begin"/>
        </w:r>
        <w:r w:rsidDel="002D7A9E">
          <w:rPr>
            <w:noProof/>
            <w:webHidden/>
          </w:rPr>
          <w:delInstrText xml:space="preserve"> PAGEREF _Toc47559031 \h </w:delInstrText>
        </w:r>
        <w:r w:rsidDel="002D7A9E">
          <w:rPr>
            <w:b w:val="0"/>
            <w:bCs w:val="0"/>
            <w:i w:val="0"/>
            <w:iCs w:val="0"/>
            <w:noProof/>
            <w:webHidden/>
          </w:rPr>
        </w:r>
        <w:r w:rsidDel="002D7A9E">
          <w:rPr>
            <w:b w:val="0"/>
            <w:bCs w:val="0"/>
            <w:i w:val="0"/>
            <w:iCs w:val="0"/>
            <w:noProof/>
            <w:webHidden/>
          </w:rPr>
          <w:fldChar w:fldCharType="separate"/>
        </w:r>
        <w:r w:rsidDel="002D7A9E">
          <w:rPr>
            <w:noProof/>
            <w:webHidden/>
          </w:rPr>
          <w:delText>3</w:delText>
        </w:r>
        <w:r w:rsidDel="002D7A9E">
          <w:rPr>
            <w:b w:val="0"/>
            <w:bCs w:val="0"/>
            <w:i w:val="0"/>
            <w:iCs w:val="0"/>
            <w:noProof/>
            <w:webHidden/>
          </w:rPr>
          <w:fldChar w:fldCharType="end"/>
        </w:r>
        <w:r w:rsidRPr="00F01E0E" w:rsidDel="002D7A9E">
          <w:rPr>
            <w:rStyle w:val="Hyperlink"/>
            <w:b w:val="0"/>
            <w:bCs w:val="0"/>
            <w:i w:val="0"/>
            <w:iCs w:val="0"/>
            <w:noProof/>
          </w:rPr>
          <w:fldChar w:fldCharType="end"/>
        </w:r>
      </w:del>
    </w:p>
    <w:p w14:paraId="6049804F" w14:textId="0E75C58A" w:rsidR="002D7A9E" w:rsidDel="002D7A9E" w:rsidRDefault="002D7A9E">
      <w:pPr>
        <w:pStyle w:val="TOC2"/>
        <w:tabs>
          <w:tab w:val="left" w:pos="960"/>
          <w:tab w:val="right" w:leader="dot" w:pos="10214"/>
        </w:tabs>
        <w:rPr>
          <w:del w:id="89" w:author="Wesley Gore" w:date="2020-08-05T22:38:00Z"/>
          <w:rFonts w:cstheme="minorBidi"/>
          <w:b w:val="0"/>
          <w:bCs w:val="0"/>
          <w:noProof/>
          <w:color w:val="auto"/>
          <w:sz w:val="24"/>
          <w:szCs w:val="24"/>
        </w:rPr>
      </w:pPr>
      <w:del w:id="90" w:author="Wesley Gore" w:date="2020-08-05T22:38:00Z">
        <w:r w:rsidRPr="00F01E0E" w:rsidDel="002D7A9E">
          <w:rPr>
            <w:rStyle w:val="Hyperlink"/>
            <w:b w:val="0"/>
            <w:bCs w:val="0"/>
            <w:noProof/>
          </w:rPr>
          <w:fldChar w:fldCharType="begin"/>
        </w:r>
        <w:r w:rsidRPr="00F01E0E" w:rsidDel="002D7A9E">
          <w:rPr>
            <w:rStyle w:val="Hyperlink"/>
            <w:noProof/>
          </w:rPr>
          <w:delInstrText xml:space="preserve"> </w:delInstrText>
        </w:r>
        <w:r w:rsidDel="002D7A9E">
          <w:rPr>
            <w:noProof/>
          </w:rPr>
          <w:delInstrText>HYPERLINK \l "_Toc47559032"</w:delInstrText>
        </w:r>
        <w:r w:rsidRPr="00F01E0E" w:rsidDel="002D7A9E">
          <w:rPr>
            <w:rStyle w:val="Hyperlink"/>
            <w:noProof/>
          </w:rPr>
          <w:delInstrText xml:space="preserve"> </w:delInstrText>
        </w:r>
        <w:r w:rsidRPr="00F01E0E" w:rsidDel="002D7A9E">
          <w:rPr>
            <w:rStyle w:val="Hyperlink"/>
            <w:b w:val="0"/>
            <w:bCs w:val="0"/>
            <w:noProof/>
          </w:rPr>
          <w:fldChar w:fldCharType="separate"/>
        </w:r>
      </w:del>
      <w:ins w:id="91" w:author="Wesley Gore" w:date="2020-08-05T22:38:00Z">
        <w:r>
          <w:rPr>
            <w:rStyle w:val="Hyperlink"/>
            <w:b w:val="0"/>
            <w:bCs w:val="0"/>
            <w:noProof/>
          </w:rPr>
          <w:t>Error! Hyperlink reference not valid.</w:t>
        </w:r>
      </w:ins>
      <w:del w:id="92" w:author="Wesley Gore" w:date="2020-08-05T22:38:00Z">
        <w:r w:rsidRPr="00F01E0E" w:rsidDel="002D7A9E">
          <w:rPr>
            <w:rStyle w:val="Hyperlink"/>
            <w:noProof/>
          </w:rPr>
          <w:delText>3.1</w:delText>
        </w:r>
        <w:r w:rsidDel="002D7A9E">
          <w:rPr>
            <w:rFonts w:cstheme="minorBidi"/>
            <w:b w:val="0"/>
            <w:bCs w:val="0"/>
            <w:noProof/>
            <w:color w:val="auto"/>
            <w:sz w:val="24"/>
            <w:szCs w:val="24"/>
          </w:rPr>
          <w:tab/>
        </w:r>
        <w:r w:rsidRPr="00F01E0E" w:rsidDel="002D7A9E">
          <w:rPr>
            <w:rStyle w:val="Hyperlink"/>
            <w:noProof/>
          </w:rPr>
          <w:delText>Effective Education</w:delText>
        </w:r>
        <w:r w:rsidDel="002D7A9E">
          <w:rPr>
            <w:noProof/>
            <w:webHidden/>
          </w:rPr>
          <w:tab/>
        </w:r>
        <w:r w:rsidDel="002D7A9E">
          <w:rPr>
            <w:b w:val="0"/>
            <w:bCs w:val="0"/>
            <w:noProof/>
            <w:webHidden/>
          </w:rPr>
          <w:fldChar w:fldCharType="begin"/>
        </w:r>
        <w:r w:rsidDel="002D7A9E">
          <w:rPr>
            <w:noProof/>
            <w:webHidden/>
          </w:rPr>
          <w:delInstrText xml:space="preserve"> PAGEREF _Toc47559032 \h </w:delInstrText>
        </w:r>
        <w:r w:rsidDel="002D7A9E">
          <w:rPr>
            <w:b w:val="0"/>
            <w:bCs w:val="0"/>
            <w:noProof/>
            <w:webHidden/>
          </w:rPr>
        </w:r>
        <w:r w:rsidDel="002D7A9E">
          <w:rPr>
            <w:b w:val="0"/>
            <w:bCs w:val="0"/>
            <w:noProof/>
            <w:webHidden/>
          </w:rPr>
          <w:fldChar w:fldCharType="separate"/>
        </w:r>
        <w:r w:rsidDel="002D7A9E">
          <w:rPr>
            <w:noProof/>
            <w:webHidden/>
          </w:rPr>
          <w:delText>3</w:delText>
        </w:r>
        <w:r w:rsidDel="002D7A9E">
          <w:rPr>
            <w:b w:val="0"/>
            <w:bCs w:val="0"/>
            <w:noProof/>
            <w:webHidden/>
          </w:rPr>
          <w:fldChar w:fldCharType="end"/>
        </w:r>
        <w:r w:rsidRPr="00F01E0E" w:rsidDel="002D7A9E">
          <w:rPr>
            <w:rStyle w:val="Hyperlink"/>
            <w:b w:val="0"/>
            <w:bCs w:val="0"/>
            <w:noProof/>
          </w:rPr>
          <w:fldChar w:fldCharType="end"/>
        </w:r>
      </w:del>
    </w:p>
    <w:p w14:paraId="7ECC4464" w14:textId="1B291BB6" w:rsidR="002D7A9E" w:rsidDel="002D7A9E" w:rsidRDefault="002D7A9E">
      <w:pPr>
        <w:pStyle w:val="TOC2"/>
        <w:tabs>
          <w:tab w:val="left" w:pos="960"/>
          <w:tab w:val="right" w:leader="dot" w:pos="10214"/>
        </w:tabs>
        <w:rPr>
          <w:del w:id="93" w:author="Wesley Gore" w:date="2020-08-05T22:38:00Z"/>
          <w:rFonts w:cstheme="minorBidi"/>
          <w:b w:val="0"/>
          <w:bCs w:val="0"/>
          <w:noProof/>
          <w:color w:val="auto"/>
          <w:sz w:val="24"/>
          <w:szCs w:val="24"/>
        </w:rPr>
      </w:pPr>
      <w:del w:id="94" w:author="Wesley Gore" w:date="2020-08-05T22:38:00Z">
        <w:r w:rsidRPr="00F01E0E" w:rsidDel="002D7A9E">
          <w:rPr>
            <w:rStyle w:val="Hyperlink"/>
            <w:b w:val="0"/>
            <w:bCs w:val="0"/>
            <w:noProof/>
          </w:rPr>
          <w:fldChar w:fldCharType="begin"/>
        </w:r>
        <w:r w:rsidRPr="00F01E0E" w:rsidDel="002D7A9E">
          <w:rPr>
            <w:rStyle w:val="Hyperlink"/>
            <w:noProof/>
          </w:rPr>
          <w:delInstrText xml:space="preserve"> </w:delInstrText>
        </w:r>
        <w:r w:rsidDel="002D7A9E">
          <w:rPr>
            <w:noProof/>
          </w:rPr>
          <w:delInstrText>HYPERLINK \l "_Toc47559033"</w:delInstrText>
        </w:r>
        <w:r w:rsidRPr="00F01E0E" w:rsidDel="002D7A9E">
          <w:rPr>
            <w:rStyle w:val="Hyperlink"/>
            <w:noProof/>
          </w:rPr>
          <w:delInstrText xml:space="preserve"> </w:delInstrText>
        </w:r>
        <w:r w:rsidRPr="00F01E0E" w:rsidDel="002D7A9E">
          <w:rPr>
            <w:rStyle w:val="Hyperlink"/>
            <w:b w:val="0"/>
            <w:bCs w:val="0"/>
            <w:noProof/>
          </w:rPr>
          <w:fldChar w:fldCharType="separate"/>
        </w:r>
      </w:del>
      <w:ins w:id="95" w:author="Wesley Gore" w:date="2020-08-05T22:38:00Z">
        <w:r>
          <w:rPr>
            <w:rStyle w:val="Hyperlink"/>
            <w:b w:val="0"/>
            <w:bCs w:val="0"/>
            <w:noProof/>
          </w:rPr>
          <w:t>Error! Hyperlink reference not valid.</w:t>
        </w:r>
      </w:ins>
      <w:del w:id="96" w:author="Wesley Gore" w:date="2020-08-05T22:38:00Z">
        <w:r w:rsidRPr="00F01E0E" w:rsidDel="002D7A9E">
          <w:rPr>
            <w:rStyle w:val="Hyperlink"/>
            <w:noProof/>
          </w:rPr>
          <w:delText>3.2</w:delText>
        </w:r>
        <w:r w:rsidDel="002D7A9E">
          <w:rPr>
            <w:rFonts w:cstheme="minorBidi"/>
            <w:b w:val="0"/>
            <w:bCs w:val="0"/>
            <w:noProof/>
            <w:color w:val="auto"/>
            <w:sz w:val="24"/>
            <w:szCs w:val="24"/>
          </w:rPr>
          <w:tab/>
        </w:r>
        <w:r w:rsidRPr="00F01E0E" w:rsidDel="002D7A9E">
          <w:rPr>
            <w:rStyle w:val="Hyperlink"/>
            <w:noProof/>
          </w:rPr>
          <w:delText>Technology</w:delText>
        </w:r>
        <w:r w:rsidDel="002D7A9E">
          <w:rPr>
            <w:noProof/>
            <w:webHidden/>
          </w:rPr>
          <w:tab/>
        </w:r>
        <w:r w:rsidDel="002D7A9E">
          <w:rPr>
            <w:b w:val="0"/>
            <w:bCs w:val="0"/>
            <w:noProof/>
            <w:webHidden/>
          </w:rPr>
          <w:fldChar w:fldCharType="begin"/>
        </w:r>
        <w:r w:rsidDel="002D7A9E">
          <w:rPr>
            <w:noProof/>
            <w:webHidden/>
          </w:rPr>
          <w:delInstrText xml:space="preserve"> PAGEREF _Toc47559033 \h </w:delInstrText>
        </w:r>
        <w:r w:rsidDel="002D7A9E">
          <w:rPr>
            <w:b w:val="0"/>
            <w:bCs w:val="0"/>
            <w:noProof/>
            <w:webHidden/>
          </w:rPr>
        </w:r>
        <w:r w:rsidDel="002D7A9E">
          <w:rPr>
            <w:b w:val="0"/>
            <w:bCs w:val="0"/>
            <w:noProof/>
            <w:webHidden/>
          </w:rPr>
          <w:fldChar w:fldCharType="separate"/>
        </w:r>
        <w:r w:rsidDel="002D7A9E">
          <w:rPr>
            <w:noProof/>
            <w:webHidden/>
          </w:rPr>
          <w:delText>4</w:delText>
        </w:r>
        <w:r w:rsidDel="002D7A9E">
          <w:rPr>
            <w:b w:val="0"/>
            <w:bCs w:val="0"/>
            <w:noProof/>
            <w:webHidden/>
          </w:rPr>
          <w:fldChar w:fldCharType="end"/>
        </w:r>
        <w:r w:rsidRPr="00F01E0E" w:rsidDel="002D7A9E">
          <w:rPr>
            <w:rStyle w:val="Hyperlink"/>
            <w:b w:val="0"/>
            <w:bCs w:val="0"/>
            <w:noProof/>
          </w:rPr>
          <w:fldChar w:fldCharType="end"/>
        </w:r>
      </w:del>
    </w:p>
    <w:p w14:paraId="7D68AD88" w14:textId="64A1DEE6" w:rsidR="002D7A9E" w:rsidDel="002D7A9E" w:rsidRDefault="002D7A9E">
      <w:pPr>
        <w:pStyle w:val="TOC2"/>
        <w:tabs>
          <w:tab w:val="left" w:pos="960"/>
          <w:tab w:val="right" w:leader="dot" w:pos="10214"/>
        </w:tabs>
        <w:rPr>
          <w:del w:id="97" w:author="Wesley Gore" w:date="2020-08-05T22:38:00Z"/>
          <w:rFonts w:cstheme="minorBidi"/>
          <w:b w:val="0"/>
          <w:bCs w:val="0"/>
          <w:noProof/>
          <w:color w:val="auto"/>
          <w:sz w:val="24"/>
          <w:szCs w:val="24"/>
        </w:rPr>
      </w:pPr>
      <w:del w:id="98" w:author="Wesley Gore" w:date="2020-08-05T22:38:00Z">
        <w:r w:rsidRPr="00F01E0E" w:rsidDel="002D7A9E">
          <w:rPr>
            <w:rStyle w:val="Hyperlink"/>
            <w:b w:val="0"/>
            <w:bCs w:val="0"/>
            <w:noProof/>
          </w:rPr>
          <w:fldChar w:fldCharType="begin"/>
        </w:r>
        <w:r w:rsidRPr="00F01E0E" w:rsidDel="002D7A9E">
          <w:rPr>
            <w:rStyle w:val="Hyperlink"/>
            <w:noProof/>
          </w:rPr>
          <w:delInstrText xml:space="preserve"> </w:delInstrText>
        </w:r>
        <w:r w:rsidDel="002D7A9E">
          <w:rPr>
            <w:noProof/>
          </w:rPr>
          <w:delInstrText>HYPERLINK \l "_Toc47559034"</w:delInstrText>
        </w:r>
        <w:r w:rsidRPr="00F01E0E" w:rsidDel="002D7A9E">
          <w:rPr>
            <w:rStyle w:val="Hyperlink"/>
            <w:noProof/>
          </w:rPr>
          <w:delInstrText xml:space="preserve"> </w:delInstrText>
        </w:r>
        <w:r w:rsidRPr="00F01E0E" w:rsidDel="002D7A9E">
          <w:rPr>
            <w:rStyle w:val="Hyperlink"/>
            <w:b w:val="0"/>
            <w:bCs w:val="0"/>
            <w:noProof/>
          </w:rPr>
          <w:fldChar w:fldCharType="separate"/>
        </w:r>
      </w:del>
      <w:ins w:id="99" w:author="Wesley Gore" w:date="2020-08-05T22:38:00Z">
        <w:r>
          <w:rPr>
            <w:rStyle w:val="Hyperlink"/>
            <w:b w:val="0"/>
            <w:bCs w:val="0"/>
            <w:noProof/>
          </w:rPr>
          <w:t>Error! Hyperlink reference not valid.</w:t>
        </w:r>
      </w:ins>
      <w:del w:id="100" w:author="Wesley Gore" w:date="2020-08-05T22:38:00Z">
        <w:r w:rsidRPr="00F01E0E" w:rsidDel="002D7A9E">
          <w:rPr>
            <w:rStyle w:val="Hyperlink"/>
            <w:noProof/>
          </w:rPr>
          <w:delText>3.3</w:delText>
        </w:r>
        <w:r w:rsidDel="002D7A9E">
          <w:rPr>
            <w:rFonts w:cstheme="minorBidi"/>
            <w:b w:val="0"/>
            <w:bCs w:val="0"/>
            <w:noProof/>
            <w:color w:val="auto"/>
            <w:sz w:val="24"/>
            <w:szCs w:val="24"/>
          </w:rPr>
          <w:tab/>
        </w:r>
        <w:r w:rsidRPr="00F01E0E" w:rsidDel="002D7A9E">
          <w:rPr>
            <w:rStyle w:val="Hyperlink"/>
            <w:noProof/>
          </w:rPr>
          <w:delText>Incentives</w:delText>
        </w:r>
        <w:r w:rsidDel="002D7A9E">
          <w:rPr>
            <w:noProof/>
            <w:webHidden/>
          </w:rPr>
          <w:tab/>
        </w:r>
        <w:r w:rsidDel="002D7A9E">
          <w:rPr>
            <w:b w:val="0"/>
            <w:bCs w:val="0"/>
            <w:noProof/>
            <w:webHidden/>
          </w:rPr>
          <w:fldChar w:fldCharType="begin"/>
        </w:r>
        <w:r w:rsidDel="002D7A9E">
          <w:rPr>
            <w:noProof/>
            <w:webHidden/>
          </w:rPr>
          <w:delInstrText xml:space="preserve"> PAGEREF _Toc47559034 \h </w:delInstrText>
        </w:r>
        <w:r w:rsidDel="002D7A9E">
          <w:rPr>
            <w:b w:val="0"/>
            <w:bCs w:val="0"/>
            <w:noProof/>
            <w:webHidden/>
          </w:rPr>
        </w:r>
        <w:r w:rsidDel="002D7A9E">
          <w:rPr>
            <w:b w:val="0"/>
            <w:bCs w:val="0"/>
            <w:noProof/>
            <w:webHidden/>
          </w:rPr>
          <w:fldChar w:fldCharType="separate"/>
        </w:r>
        <w:r w:rsidDel="002D7A9E">
          <w:rPr>
            <w:noProof/>
            <w:webHidden/>
          </w:rPr>
          <w:delText>4</w:delText>
        </w:r>
        <w:r w:rsidDel="002D7A9E">
          <w:rPr>
            <w:b w:val="0"/>
            <w:bCs w:val="0"/>
            <w:noProof/>
            <w:webHidden/>
          </w:rPr>
          <w:fldChar w:fldCharType="end"/>
        </w:r>
        <w:r w:rsidRPr="00F01E0E" w:rsidDel="002D7A9E">
          <w:rPr>
            <w:rStyle w:val="Hyperlink"/>
            <w:b w:val="0"/>
            <w:bCs w:val="0"/>
            <w:noProof/>
          </w:rPr>
          <w:fldChar w:fldCharType="end"/>
        </w:r>
      </w:del>
    </w:p>
    <w:p w14:paraId="33D62854" w14:textId="06F3B482" w:rsidR="002D7A9E" w:rsidDel="002D7A9E" w:rsidRDefault="002D7A9E">
      <w:pPr>
        <w:pStyle w:val="TOC1"/>
        <w:tabs>
          <w:tab w:val="left" w:pos="480"/>
          <w:tab w:val="right" w:leader="dot" w:pos="10214"/>
        </w:tabs>
        <w:rPr>
          <w:del w:id="101" w:author="Wesley Gore" w:date="2020-08-05T22:38:00Z"/>
          <w:rFonts w:cstheme="minorBidi"/>
          <w:b w:val="0"/>
          <w:bCs w:val="0"/>
          <w:i w:val="0"/>
          <w:iCs w:val="0"/>
          <w:noProof/>
          <w:color w:val="auto"/>
        </w:rPr>
      </w:pPr>
      <w:del w:id="102" w:author="Wesley Gore" w:date="2020-08-05T22:38:00Z">
        <w:r w:rsidRPr="00F01E0E" w:rsidDel="002D7A9E">
          <w:rPr>
            <w:rStyle w:val="Hyperlink"/>
            <w:b w:val="0"/>
            <w:bCs w:val="0"/>
            <w:i w:val="0"/>
            <w:iCs w:val="0"/>
            <w:noProof/>
          </w:rPr>
          <w:fldChar w:fldCharType="begin"/>
        </w:r>
        <w:r w:rsidRPr="00F01E0E" w:rsidDel="002D7A9E">
          <w:rPr>
            <w:rStyle w:val="Hyperlink"/>
            <w:noProof/>
          </w:rPr>
          <w:delInstrText xml:space="preserve"> </w:delInstrText>
        </w:r>
        <w:r w:rsidDel="002D7A9E">
          <w:rPr>
            <w:noProof/>
          </w:rPr>
          <w:delInstrText>HYPERLINK \l "_Toc47559035"</w:delInstrText>
        </w:r>
        <w:r w:rsidRPr="00F01E0E" w:rsidDel="002D7A9E">
          <w:rPr>
            <w:rStyle w:val="Hyperlink"/>
            <w:noProof/>
          </w:rPr>
          <w:delInstrText xml:space="preserve"> </w:delInstrText>
        </w:r>
        <w:r w:rsidRPr="00F01E0E" w:rsidDel="002D7A9E">
          <w:rPr>
            <w:rStyle w:val="Hyperlink"/>
            <w:b w:val="0"/>
            <w:bCs w:val="0"/>
            <w:i w:val="0"/>
            <w:iCs w:val="0"/>
            <w:noProof/>
          </w:rPr>
          <w:fldChar w:fldCharType="separate"/>
        </w:r>
      </w:del>
      <w:ins w:id="103" w:author="Wesley Gore" w:date="2020-08-05T22:38:00Z">
        <w:r>
          <w:rPr>
            <w:rStyle w:val="Hyperlink"/>
            <w:b w:val="0"/>
            <w:bCs w:val="0"/>
            <w:noProof/>
          </w:rPr>
          <w:t>Error! Hyperlink reference not valid.</w:t>
        </w:r>
      </w:ins>
      <w:del w:id="104" w:author="Wesley Gore" w:date="2020-08-05T22:38:00Z">
        <w:r w:rsidRPr="00F01E0E" w:rsidDel="002D7A9E">
          <w:rPr>
            <w:rStyle w:val="Hyperlink"/>
            <w:noProof/>
          </w:rPr>
          <w:delText>4</w:delText>
        </w:r>
        <w:r w:rsidDel="002D7A9E">
          <w:rPr>
            <w:rFonts w:cstheme="minorBidi"/>
            <w:b w:val="0"/>
            <w:bCs w:val="0"/>
            <w:i w:val="0"/>
            <w:iCs w:val="0"/>
            <w:noProof/>
            <w:color w:val="auto"/>
          </w:rPr>
          <w:tab/>
        </w:r>
        <w:r w:rsidRPr="00F01E0E" w:rsidDel="002D7A9E">
          <w:rPr>
            <w:rStyle w:val="Hyperlink"/>
            <w:noProof/>
          </w:rPr>
          <w:delText>Conclusion</w:delText>
        </w:r>
        <w:r w:rsidDel="002D7A9E">
          <w:rPr>
            <w:noProof/>
            <w:webHidden/>
          </w:rPr>
          <w:tab/>
        </w:r>
        <w:r w:rsidDel="002D7A9E">
          <w:rPr>
            <w:b w:val="0"/>
            <w:bCs w:val="0"/>
            <w:i w:val="0"/>
            <w:iCs w:val="0"/>
            <w:noProof/>
            <w:webHidden/>
          </w:rPr>
          <w:fldChar w:fldCharType="begin"/>
        </w:r>
        <w:r w:rsidDel="002D7A9E">
          <w:rPr>
            <w:noProof/>
            <w:webHidden/>
          </w:rPr>
          <w:delInstrText xml:space="preserve"> PAGEREF _Toc47559035 \h </w:delInstrText>
        </w:r>
        <w:r w:rsidDel="002D7A9E">
          <w:rPr>
            <w:b w:val="0"/>
            <w:bCs w:val="0"/>
            <w:i w:val="0"/>
            <w:iCs w:val="0"/>
            <w:noProof/>
            <w:webHidden/>
          </w:rPr>
        </w:r>
        <w:r w:rsidDel="002D7A9E">
          <w:rPr>
            <w:b w:val="0"/>
            <w:bCs w:val="0"/>
            <w:i w:val="0"/>
            <w:iCs w:val="0"/>
            <w:noProof/>
            <w:webHidden/>
          </w:rPr>
          <w:fldChar w:fldCharType="separate"/>
        </w:r>
        <w:r w:rsidDel="002D7A9E">
          <w:rPr>
            <w:noProof/>
            <w:webHidden/>
          </w:rPr>
          <w:delText>4</w:delText>
        </w:r>
        <w:r w:rsidDel="002D7A9E">
          <w:rPr>
            <w:b w:val="0"/>
            <w:bCs w:val="0"/>
            <w:i w:val="0"/>
            <w:iCs w:val="0"/>
            <w:noProof/>
            <w:webHidden/>
          </w:rPr>
          <w:fldChar w:fldCharType="end"/>
        </w:r>
        <w:r w:rsidRPr="00F01E0E" w:rsidDel="002D7A9E">
          <w:rPr>
            <w:rStyle w:val="Hyperlink"/>
            <w:b w:val="0"/>
            <w:bCs w:val="0"/>
            <w:i w:val="0"/>
            <w:iCs w:val="0"/>
            <w:noProof/>
          </w:rPr>
          <w:fldChar w:fldCharType="end"/>
        </w:r>
      </w:del>
    </w:p>
    <w:p w14:paraId="39D5E3FA" w14:textId="3BEF1CB8" w:rsidR="002D7A9E" w:rsidDel="002D7A9E" w:rsidRDefault="002D7A9E">
      <w:pPr>
        <w:pStyle w:val="TOC1"/>
        <w:tabs>
          <w:tab w:val="left" w:pos="480"/>
          <w:tab w:val="right" w:leader="dot" w:pos="10214"/>
        </w:tabs>
        <w:rPr>
          <w:del w:id="105" w:author="Wesley Gore" w:date="2020-08-05T22:38:00Z"/>
          <w:rFonts w:cstheme="minorBidi"/>
          <w:b w:val="0"/>
          <w:bCs w:val="0"/>
          <w:i w:val="0"/>
          <w:iCs w:val="0"/>
          <w:noProof/>
          <w:color w:val="auto"/>
        </w:rPr>
      </w:pPr>
      <w:del w:id="106" w:author="Wesley Gore" w:date="2020-08-05T22:38:00Z">
        <w:r w:rsidRPr="00F01E0E" w:rsidDel="002D7A9E">
          <w:rPr>
            <w:rStyle w:val="Hyperlink"/>
            <w:b w:val="0"/>
            <w:bCs w:val="0"/>
            <w:i w:val="0"/>
            <w:iCs w:val="0"/>
            <w:noProof/>
          </w:rPr>
          <w:fldChar w:fldCharType="begin"/>
        </w:r>
        <w:r w:rsidRPr="00F01E0E" w:rsidDel="002D7A9E">
          <w:rPr>
            <w:rStyle w:val="Hyperlink"/>
            <w:noProof/>
          </w:rPr>
          <w:delInstrText xml:space="preserve"> </w:delInstrText>
        </w:r>
        <w:r w:rsidDel="002D7A9E">
          <w:rPr>
            <w:noProof/>
          </w:rPr>
          <w:delInstrText>HYPERLINK \l "_Toc47559036"</w:delInstrText>
        </w:r>
        <w:r w:rsidRPr="00F01E0E" w:rsidDel="002D7A9E">
          <w:rPr>
            <w:rStyle w:val="Hyperlink"/>
            <w:noProof/>
          </w:rPr>
          <w:delInstrText xml:space="preserve"> </w:delInstrText>
        </w:r>
        <w:r w:rsidRPr="00F01E0E" w:rsidDel="002D7A9E">
          <w:rPr>
            <w:rStyle w:val="Hyperlink"/>
            <w:b w:val="0"/>
            <w:bCs w:val="0"/>
            <w:i w:val="0"/>
            <w:iCs w:val="0"/>
            <w:noProof/>
          </w:rPr>
          <w:fldChar w:fldCharType="separate"/>
        </w:r>
      </w:del>
      <w:ins w:id="107" w:author="Wesley Gore" w:date="2020-08-05T22:38:00Z">
        <w:r>
          <w:rPr>
            <w:rStyle w:val="Hyperlink"/>
            <w:b w:val="0"/>
            <w:bCs w:val="0"/>
            <w:noProof/>
          </w:rPr>
          <w:t>Error! Hyperlink reference not valid.</w:t>
        </w:r>
      </w:ins>
      <w:del w:id="108" w:author="Wesley Gore" w:date="2020-08-05T22:38:00Z">
        <w:r w:rsidRPr="00F01E0E" w:rsidDel="002D7A9E">
          <w:rPr>
            <w:rStyle w:val="Hyperlink"/>
            <w:noProof/>
          </w:rPr>
          <w:delText>5</w:delText>
        </w:r>
        <w:r w:rsidDel="002D7A9E">
          <w:rPr>
            <w:rFonts w:cstheme="minorBidi"/>
            <w:b w:val="0"/>
            <w:bCs w:val="0"/>
            <w:i w:val="0"/>
            <w:iCs w:val="0"/>
            <w:noProof/>
            <w:color w:val="auto"/>
          </w:rPr>
          <w:tab/>
        </w:r>
        <w:r w:rsidRPr="00F01E0E" w:rsidDel="002D7A9E">
          <w:rPr>
            <w:rStyle w:val="Hyperlink"/>
            <w:noProof/>
          </w:rPr>
          <w:delText>Bibliography</w:delText>
        </w:r>
        <w:r w:rsidDel="002D7A9E">
          <w:rPr>
            <w:noProof/>
            <w:webHidden/>
          </w:rPr>
          <w:tab/>
        </w:r>
        <w:r w:rsidDel="002D7A9E">
          <w:rPr>
            <w:b w:val="0"/>
            <w:bCs w:val="0"/>
            <w:i w:val="0"/>
            <w:iCs w:val="0"/>
            <w:noProof/>
            <w:webHidden/>
          </w:rPr>
          <w:fldChar w:fldCharType="begin"/>
        </w:r>
        <w:r w:rsidDel="002D7A9E">
          <w:rPr>
            <w:noProof/>
            <w:webHidden/>
          </w:rPr>
          <w:delInstrText xml:space="preserve"> PAGEREF _Toc47559036 \h </w:delInstrText>
        </w:r>
        <w:r w:rsidDel="002D7A9E">
          <w:rPr>
            <w:b w:val="0"/>
            <w:bCs w:val="0"/>
            <w:i w:val="0"/>
            <w:iCs w:val="0"/>
            <w:noProof/>
            <w:webHidden/>
          </w:rPr>
        </w:r>
        <w:r w:rsidDel="002D7A9E">
          <w:rPr>
            <w:b w:val="0"/>
            <w:bCs w:val="0"/>
            <w:i w:val="0"/>
            <w:iCs w:val="0"/>
            <w:noProof/>
            <w:webHidden/>
          </w:rPr>
          <w:fldChar w:fldCharType="separate"/>
        </w:r>
        <w:r w:rsidDel="002D7A9E">
          <w:rPr>
            <w:noProof/>
            <w:webHidden/>
          </w:rPr>
          <w:delText>5</w:delText>
        </w:r>
        <w:r w:rsidDel="002D7A9E">
          <w:rPr>
            <w:b w:val="0"/>
            <w:bCs w:val="0"/>
            <w:i w:val="0"/>
            <w:iCs w:val="0"/>
            <w:noProof/>
            <w:webHidden/>
          </w:rPr>
          <w:fldChar w:fldCharType="end"/>
        </w:r>
        <w:r w:rsidRPr="00F01E0E" w:rsidDel="002D7A9E">
          <w:rPr>
            <w:rStyle w:val="Hyperlink"/>
            <w:b w:val="0"/>
            <w:bCs w:val="0"/>
            <w:i w:val="0"/>
            <w:iCs w:val="0"/>
            <w:noProof/>
          </w:rPr>
          <w:fldChar w:fldCharType="end"/>
        </w:r>
      </w:del>
    </w:p>
    <w:p w14:paraId="5D97AFE8" w14:textId="41A7F2CC" w:rsidR="002D7A9E" w:rsidDel="002D7A9E" w:rsidRDefault="002D7A9E">
      <w:pPr>
        <w:pStyle w:val="TOC2"/>
        <w:tabs>
          <w:tab w:val="left" w:pos="960"/>
          <w:tab w:val="right" w:leader="dot" w:pos="10214"/>
        </w:tabs>
        <w:rPr>
          <w:del w:id="109" w:author="Wesley Gore" w:date="2020-08-05T22:38:00Z"/>
          <w:rFonts w:cstheme="minorBidi"/>
          <w:b w:val="0"/>
          <w:bCs w:val="0"/>
          <w:noProof/>
          <w:color w:val="auto"/>
          <w:sz w:val="24"/>
          <w:szCs w:val="24"/>
        </w:rPr>
      </w:pPr>
      <w:del w:id="110" w:author="Wesley Gore" w:date="2020-08-05T22:38:00Z">
        <w:r w:rsidRPr="00F01E0E" w:rsidDel="002D7A9E">
          <w:rPr>
            <w:rStyle w:val="Hyperlink"/>
            <w:b w:val="0"/>
            <w:bCs w:val="0"/>
            <w:noProof/>
          </w:rPr>
          <w:fldChar w:fldCharType="begin"/>
        </w:r>
        <w:r w:rsidRPr="00F01E0E" w:rsidDel="002D7A9E">
          <w:rPr>
            <w:rStyle w:val="Hyperlink"/>
            <w:noProof/>
          </w:rPr>
          <w:delInstrText xml:space="preserve"> </w:delInstrText>
        </w:r>
        <w:r w:rsidDel="002D7A9E">
          <w:rPr>
            <w:noProof/>
          </w:rPr>
          <w:delInstrText>HYPERLINK \l "_Toc47559037"</w:delInstrText>
        </w:r>
        <w:r w:rsidRPr="00F01E0E" w:rsidDel="002D7A9E">
          <w:rPr>
            <w:rStyle w:val="Hyperlink"/>
            <w:noProof/>
          </w:rPr>
          <w:delInstrText xml:space="preserve"> </w:delInstrText>
        </w:r>
        <w:r w:rsidRPr="00F01E0E" w:rsidDel="002D7A9E">
          <w:rPr>
            <w:rStyle w:val="Hyperlink"/>
            <w:b w:val="0"/>
            <w:bCs w:val="0"/>
            <w:noProof/>
          </w:rPr>
          <w:fldChar w:fldCharType="separate"/>
        </w:r>
      </w:del>
      <w:ins w:id="111" w:author="Wesley Gore" w:date="2020-08-05T22:38:00Z">
        <w:r>
          <w:rPr>
            <w:rStyle w:val="Hyperlink"/>
            <w:b w:val="0"/>
            <w:bCs w:val="0"/>
            <w:noProof/>
          </w:rPr>
          <w:t>Error! Hyperlink reference not valid.</w:t>
        </w:r>
      </w:ins>
      <w:del w:id="112" w:author="Wesley Gore" w:date="2020-08-05T22:38:00Z">
        <w:r w:rsidRPr="00F01E0E" w:rsidDel="002D7A9E">
          <w:rPr>
            <w:rStyle w:val="Hyperlink"/>
            <w:noProof/>
          </w:rPr>
          <w:delText>5.1</w:delText>
        </w:r>
        <w:r w:rsidDel="002D7A9E">
          <w:rPr>
            <w:rFonts w:cstheme="minorBidi"/>
            <w:b w:val="0"/>
            <w:bCs w:val="0"/>
            <w:noProof/>
            <w:color w:val="auto"/>
            <w:sz w:val="24"/>
            <w:szCs w:val="24"/>
          </w:rPr>
          <w:tab/>
        </w:r>
        <w:r w:rsidRPr="00F01E0E" w:rsidDel="002D7A9E">
          <w:rPr>
            <w:rStyle w:val="Hyperlink"/>
            <w:noProof/>
          </w:rPr>
          <w:delText>References</w:delText>
        </w:r>
        <w:r w:rsidDel="002D7A9E">
          <w:rPr>
            <w:noProof/>
            <w:webHidden/>
          </w:rPr>
          <w:tab/>
        </w:r>
        <w:r w:rsidDel="002D7A9E">
          <w:rPr>
            <w:b w:val="0"/>
            <w:bCs w:val="0"/>
            <w:noProof/>
            <w:webHidden/>
          </w:rPr>
          <w:fldChar w:fldCharType="begin"/>
        </w:r>
        <w:r w:rsidDel="002D7A9E">
          <w:rPr>
            <w:noProof/>
            <w:webHidden/>
          </w:rPr>
          <w:delInstrText xml:space="preserve"> PAGEREF _Toc47559037 \h </w:delInstrText>
        </w:r>
        <w:r w:rsidDel="002D7A9E">
          <w:rPr>
            <w:b w:val="0"/>
            <w:bCs w:val="0"/>
            <w:noProof/>
            <w:webHidden/>
          </w:rPr>
        </w:r>
        <w:r w:rsidDel="002D7A9E">
          <w:rPr>
            <w:b w:val="0"/>
            <w:bCs w:val="0"/>
            <w:noProof/>
            <w:webHidden/>
          </w:rPr>
          <w:fldChar w:fldCharType="separate"/>
        </w:r>
        <w:r w:rsidDel="002D7A9E">
          <w:rPr>
            <w:noProof/>
            <w:webHidden/>
          </w:rPr>
          <w:delText>5</w:delText>
        </w:r>
        <w:r w:rsidDel="002D7A9E">
          <w:rPr>
            <w:b w:val="0"/>
            <w:bCs w:val="0"/>
            <w:noProof/>
            <w:webHidden/>
          </w:rPr>
          <w:fldChar w:fldCharType="end"/>
        </w:r>
        <w:r w:rsidRPr="00F01E0E" w:rsidDel="002D7A9E">
          <w:rPr>
            <w:rStyle w:val="Hyperlink"/>
            <w:b w:val="0"/>
            <w:bCs w:val="0"/>
            <w:noProof/>
          </w:rPr>
          <w:fldChar w:fldCharType="end"/>
        </w:r>
      </w:del>
    </w:p>
    <w:p w14:paraId="1F443911" w14:textId="3F10AC2B" w:rsidR="002D7A9E" w:rsidDel="002D7A9E" w:rsidRDefault="002D7A9E">
      <w:pPr>
        <w:pStyle w:val="TOC2"/>
        <w:tabs>
          <w:tab w:val="left" w:pos="960"/>
          <w:tab w:val="right" w:leader="dot" w:pos="10214"/>
        </w:tabs>
        <w:rPr>
          <w:del w:id="113" w:author="Wesley Gore" w:date="2020-08-05T22:38:00Z"/>
          <w:rFonts w:cstheme="minorBidi"/>
          <w:b w:val="0"/>
          <w:bCs w:val="0"/>
          <w:noProof/>
          <w:color w:val="auto"/>
          <w:sz w:val="24"/>
          <w:szCs w:val="24"/>
        </w:rPr>
      </w:pPr>
      <w:del w:id="114" w:author="Wesley Gore" w:date="2020-08-05T22:38:00Z">
        <w:r w:rsidRPr="00F01E0E" w:rsidDel="002D7A9E">
          <w:rPr>
            <w:rStyle w:val="Hyperlink"/>
            <w:b w:val="0"/>
            <w:bCs w:val="0"/>
            <w:noProof/>
          </w:rPr>
          <w:fldChar w:fldCharType="begin"/>
        </w:r>
        <w:r w:rsidRPr="00F01E0E" w:rsidDel="002D7A9E">
          <w:rPr>
            <w:rStyle w:val="Hyperlink"/>
            <w:noProof/>
          </w:rPr>
          <w:delInstrText xml:space="preserve"> </w:delInstrText>
        </w:r>
        <w:r w:rsidDel="002D7A9E">
          <w:rPr>
            <w:noProof/>
          </w:rPr>
          <w:delInstrText>HYPERLINK \l "_Toc47559038"</w:delInstrText>
        </w:r>
        <w:r w:rsidRPr="00F01E0E" w:rsidDel="002D7A9E">
          <w:rPr>
            <w:rStyle w:val="Hyperlink"/>
            <w:noProof/>
          </w:rPr>
          <w:delInstrText xml:space="preserve"> </w:delInstrText>
        </w:r>
        <w:r w:rsidRPr="00F01E0E" w:rsidDel="002D7A9E">
          <w:rPr>
            <w:rStyle w:val="Hyperlink"/>
            <w:b w:val="0"/>
            <w:bCs w:val="0"/>
            <w:noProof/>
          </w:rPr>
          <w:fldChar w:fldCharType="separate"/>
        </w:r>
      </w:del>
      <w:ins w:id="115" w:author="Wesley Gore" w:date="2020-08-05T22:38:00Z">
        <w:r>
          <w:rPr>
            <w:rStyle w:val="Hyperlink"/>
            <w:b w:val="0"/>
            <w:bCs w:val="0"/>
            <w:noProof/>
          </w:rPr>
          <w:t>Error! Hyperlink reference not valid.</w:t>
        </w:r>
      </w:ins>
      <w:del w:id="116" w:author="Wesley Gore" w:date="2020-08-05T22:38:00Z">
        <w:r w:rsidRPr="00F01E0E" w:rsidDel="002D7A9E">
          <w:rPr>
            <w:rStyle w:val="Hyperlink"/>
            <w:rFonts w:eastAsia="Times New Roman"/>
            <w:noProof/>
          </w:rPr>
          <w:delText>5.2</w:delText>
        </w:r>
        <w:r w:rsidDel="002D7A9E">
          <w:rPr>
            <w:rFonts w:cstheme="minorBidi"/>
            <w:b w:val="0"/>
            <w:bCs w:val="0"/>
            <w:noProof/>
            <w:color w:val="auto"/>
            <w:sz w:val="24"/>
            <w:szCs w:val="24"/>
          </w:rPr>
          <w:tab/>
        </w:r>
        <w:r w:rsidRPr="00F01E0E" w:rsidDel="002D7A9E">
          <w:rPr>
            <w:rStyle w:val="Hyperlink"/>
            <w:rFonts w:eastAsia="Times New Roman"/>
            <w:noProof/>
          </w:rPr>
          <w:delText>Photos</w:delText>
        </w:r>
        <w:r w:rsidDel="002D7A9E">
          <w:rPr>
            <w:noProof/>
            <w:webHidden/>
          </w:rPr>
          <w:tab/>
        </w:r>
        <w:r w:rsidDel="002D7A9E">
          <w:rPr>
            <w:b w:val="0"/>
            <w:bCs w:val="0"/>
            <w:noProof/>
            <w:webHidden/>
          </w:rPr>
          <w:fldChar w:fldCharType="begin"/>
        </w:r>
        <w:r w:rsidDel="002D7A9E">
          <w:rPr>
            <w:noProof/>
            <w:webHidden/>
          </w:rPr>
          <w:delInstrText xml:space="preserve"> PAGEREF _Toc47559038 \h </w:delInstrText>
        </w:r>
        <w:r w:rsidDel="002D7A9E">
          <w:rPr>
            <w:b w:val="0"/>
            <w:bCs w:val="0"/>
            <w:noProof/>
            <w:webHidden/>
          </w:rPr>
        </w:r>
        <w:r w:rsidDel="002D7A9E">
          <w:rPr>
            <w:b w:val="0"/>
            <w:bCs w:val="0"/>
            <w:noProof/>
            <w:webHidden/>
          </w:rPr>
          <w:fldChar w:fldCharType="separate"/>
        </w:r>
        <w:r w:rsidDel="002D7A9E">
          <w:rPr>
            <w:noProof/>
            <w:webHidden/>
          </w:rPr>
          <w:delText>5</w:delText>
        </w:r>
        <w:r w:rsidDel="002D7A9E">
          <w:rPr>
            <w:b w:val="0"/>
            <w:bCs w:val="0"/>
            <w:noProof/>
            <w:webHidden/>
          </w:rPr>
          <w:fldChar w:fldCharType="end"/>
        </w:r>
        <w:r w:rsidRPr="00F01E0E" w:rsidDel="002D7A9E">
          <w:rPr>
            <w:rStyle w:val="Hyperlink"/>
            <w:b w:val="0"/>
            <w:bCs w:val="0"/>
            <w:noProof/>
          </w:rPr>
          <w:fldChar w:fldCharType="end"/>
        </w:r>
      </w:del>
    </w:p>
    <w:p w14:paraId="26271B46" w14:textId="75642AE4" w:rsidR="00BC7EB3" w:rsidRPr="00DA02D6" w:rsidDel="002D7A9E" w:rsidRDefault="00323565" w:rsidP="00DA02D6">
      <w:pPr>
        <w:pStyle w:val="TOC1"/>
        <w:tabs>
          <w:tab w:val="right" w:leader="dot" w:pos="10214"/>
        </w:tabs>
        <w:rPr>
          <w:del w:id="117" w:author="Wesley Gore" w:date="2020-08-05T22:30:00Z"/>
          <w:noProof/>
          <w:color w:val="0563C1" w:themeColor="hyperlink"/>
          <w:u w:val="single"/>
        </w:rPr>
      </w:pPr>
      <w:del w:id="118" w:author="Wesley Gore" w:date="2020-08-05T22:30:00Z">
        <w:r w:rsidDel="002D7A9E">
          <w:rPr>
            <w:b w:val="0"/>
            <w:bCs w:val="0"/>
            <w:i w:val="0"/>
            <w:iCs w:val="0"/>
            <w:noProof/>
          </w:rPr>
          <w:fldChar w:fldCharType="begin"/>
        </w:r>
        <w:r w:rsidDel="002D7A9E">
          <w:rPr>
            <w:noProof/>
          </w:rPr>
          <w:delInstrText xml:space="preserve"> HYPERLINK \l "_Toc46092509" </w:delInstrText>
        </w:r>
        <w:r w:rsidDel="002D7A9E">
          <w:rPr>
            <w:b w:val="0"/>
            <w:bCs w:val="0"/>
            <w:i w:val="0"/>
            <w:iCs w:val="0"/>
            <w:noProof/>
          </w:rPr>
          <w:fldChar w:fldCharType="separate"/>
        </w:r>
      </w:del>
      <w:ins w:id="119" w:author="Wesley Gore" w:date="2020-08-05T22:38:00Z">
        <w:r w:rsidR="002D7A9E">
          <w:rPr>
            <w:b w:val="0"/>
            <w:bCs w:val="0"/>
            <w:noProof/>
          </w:rPr>
          <w:t>Error! Hyperlink reference not valid.</w:t>
        </w:r>
      </w:ins>
      <w:del w:id="120" w:author="Wesley Gore" w:date="2020-08-05T22:30:00Z">
        <w:r w:rsidR="00BC7EB3" w:rsidRPr="00C04272" w:rsidDel="002D7A9E">
          <w:rPr>
            <w:rStyle w:val="Hyperlink"/>
            <w:noProof/>
          </w:rPr>
          <w:delText>Table of Contents</w:delText>
        </w:r>
        <w:r w:rsidR="00BC7EB3" w:rsidDel="002D7A9E">
          <w:rPr>
            <w:noProof/>
            <w:webHidden/>
          </w:rPr>
          <w:tab/>
        </w:r>
        <w:r w:rsidR="00DA02D6" w:rsidDel="002D7A9E">
          <w:rPr>
            <w:noProof/>
            <w:webHidden/>
          </w:rPr>
          <w:delText>1</w:delText>
        </w:r>
        <w:r w:rsidDel="002D7A9E">
          <w:rPr>
            <w:b w:val="0"/>
            <w:bCs w:val="0"/>
            <w:i w:val="0"/>
            <w:iCs w:val="0"/>
            <w:noProof/>
          </w:rPr>
          <w:fldChar w:fldCharType="end"/>
        </w:r>
      </w:del>
    </w:p>
    <w:p w14:paraId="454E1975" w14:textId="6D14C1DD" w:rsidR="00BC7EB3" w:rsidDel="002D7A9E" w:rsidRDefault="00323565">
      <w:pPr>
        <w:pStyle w:val="TOC1"/>
        <w:tabs>
          <w:tab w:val="left" w:pos="480"/>
          <w:tab w:val="right" w:leader="dot" w:pos="10214"/>
        </w:tabs>
        <w:rPr>
          <w:del w:id="121" w:author="Wesley Gore" w:date="2020-08-05T22:30:00Z"/>
          <w:noProof/>
        </w:rPr>
      </w:pPr>
      <w:del w:id="122" w:author="Wesley Gore" w:date="2020-08-05T22:30:00Z">
        <w:r w:rsidDel="002D7A9E">
          <w:rPr>
            <w:b w:val="0"/>
            <w:bCs w:val="0"/>
            <w:i w:val="0"/>
            <w:iCs w:val="0"/>
            <w:noProof/>
          </w:rPr>
          <w:fldChar w:fldCharType="begin"/>
        </w:r>
        <w:r w:rsidDel="002D7A9E">
          <w:rPr>
            <w:noProof/>
          </w:rPr>
          <w:delInstrText xml:space="preserve"> HYPERLINK \l "_Toc46092524" </w:delInstrText>
        </w:r>
        <w:r w:rsidDel="002D7A9E">
          <w:rPr>
            <w:b w:val="0"/>
            <w:bCs w:val="0"/>
            <w:i w:val="0"/>
            <w:iCs w:val="0"/>
            <w:noProof/>
          </w:rPr>
          <w:fldChar w:fldCharType="separate"/>
        </w:r>
      </w:del>
      <w:ins w:id="123" w:author="Wesley Gore" w:date="2020-08-05T22:38:00Z">
        <w:r w:rsidR="002D7A9E">
          <w:rPr>
            <w:b w:val="0"/>
            <w:bCs w:val="0"/>
            <w:noProof/>
          </w:rPr>
          <w:t>Error! Hyperlink reference not valid.</w:t>
        </w:r>
      </w:ins>
      <w:del w:id="124" w:author="Wesley Gore" w:date="2020-08-05T22:30:00Z">
        <w:r w:rsidR="00BC7EB3" w:rsidRPr="00C04272" w:rsidDel="002D7A9E">
          <w:rPr>
            <w:rStyle w:val="Hyperlink"/>
            <w:noProof/>
          </w:rPr>
          <w:delText>1</w:delText>
        </w:r>
        <w:r w:rsidR="00BC7EB3" w:rsidDel="002D7A9E">
          <w:rPr>
            <w:noProof/>
          </w:rPr>
          <w:tab/>
        </w:r>
        <w:r w:rsidR="00BC7EB3" w:rsidRPr="00C04272" w:rsidDel="002D7A9E">
          <w:rPr>
            <w:rStyle w:val="Hyperlink"/>
            <w:noProof/>
          </w:rPr>
          <w:delText>The Problem</w:delText>
        </w:r>
        <w:r w:rsidR="00BC7EB3" w:rsidDel="002D7A9E">
          <w:rPr>
            <w:noProof/>
            <w:webHidden/>
          </w:rPr>
          <w:tab/>
        </w:r>
        <w:r w:rsidR="00BC7EB3" w:rsidDel="002D7A9E">
          <w:rPr>
            <w:b w:val="0"/>
            <w:bCs w:val="0"/>
            <w:i w:val="0"/>
            <w:iCs w:val="0"/>
            <w:noProof/>
            <w:webHidden/>
          </w:rPr>
          <w:fldChar w:fldCharType="begin"/>
        </w:r>
        <w:r w:rsidR="00BC7EB3" w:rsidDel="002D7A9E">
          <w:rPr>
            <w:noProof/>
            <w:webHidden/>
          </w:rPr>
          <w:delInstrText xml:space="preserve"> PAGEREF _Toc46092524 \h </w:delInstrText>
        </w:r>
        <w:r w:rsidR="00BC7EB3" w:rsidDel="002D7A9E">
          <w:rPr>
            <w:b w:val="0"/>
            <w:bCs w:val="0"/>
            <w:i w:val="0"/>
            <w:iCs w:val="0"/>
            <w:noProof/>
            <w:webHidden/>
          </w:rPr>
        </w:r>
        <w:r w:rsidR="00BC7EB3" w:rsidDel="002D7A9E">
          <w:rPr>
            <w:b w:val="0"/>
            <w:bCs w:val="0"/>
            <w:i w:val="0"/>
            <w:iCs w:val="0"/>
            <w:noProof/>
            <w:webHidden/>
          </w:rPr>
          <w:fldChar w:fldCharType="separate"/>
        </w:r>
        <w:r w:rsidR="00BC7EB3" w:rsidDel="002D7A9E">
          <w:rPr>
            <w:noProof/>
            <w:webHidden/>
          </w:rPr>
          <w:delText>2</w:delText>
        </w:r>
        <w:r w:rsidR="00BC7EB3" w:rsidDel="002D7A9E">
          <w:rPr>
            <w:b w:val="0"/>
            <w:bCs w:val="0"/>
            <w:i w:val="0"/>
            <w:iCs w:val="0"/>
            <w:noProof/>
            <w:webHidden/>
          </w:rPr>
          <w:fldChar w:fldCharType="end"/>
        </w:r>
        <w:r w:rsidDel="002D7A9E">
          <w:rPr>
            <w:b w:val="0"/>
            <w:bCs w:val="0"/>
            <w:i w:val="0"/>
            <w:iCs w:val="0"/>
            <w:noProof/>
          </w:rPr>
          <w:fldChar w:fldCharType="end"/>
        </w:r>
      </w:del>
    </w:p>
    <w:p w14:paraId="60336CDA" w14:textId="45CA4E06" w:rsidR="00BC7EB3" w:rsidDel="002D7A9E" w:rsidRDefault="00323565">
      <w:pPr>
        <w:pStyle w:val="TOC2"/>
        <w:tabs>
          <w:tab w:val="left" w:pos="960"/>
          <w:tab w:val="right" w:leader="dot" w:pos="10214"/>
        </w:tabs>
        <w:rPr>
          <w:del w:id="125" w:author="Wesley Gore" w:date="2020-08-05T22:30:00Z"/>
          <w:noProof/>
        </w:rPr>
      </w:pPr>
      <w:del w:id="126" w:author="Wesley Gore" w:date="2020-08-05T22:30:00Z">
        <w:r w:rsidDel="002D7A9E">
          <w:rPr>
            <w:b w:val="0"/>
            <w:bCs w:val="0"/>
            <w:noProof/>
          </w:rPr>
          <w:fldChar w:fldCharType="begin"/>
        </w:r>
        <w:r w:rsidDel="002D7A9E">
          <w:rPr>
            <w:noProof/>
          </w:rPr>
          <w:delInstrText xml:space="preserve"> HYPERLINK \l "_Toc46092525" </w:delInstrText>
        </w:r>
        <w:r w:rsidDel="002D7A9E">
          <w:rPr>
            <w:b w:val="0"/>
            <w:bCs w:val="0"/>
            <w:noProof/>
          </w:rPr>
          <w:fldChar w:fldCharType="separate"/>
        </w:r>
      </w:del>
      <w:ins w:id="127" w:author="Wesley Gore" w:date="2020-08-05T22:38:00Z">
        <w:r w:rsidR="002D7A9E">
          <w:rPr>
            <w:b w:val="0"/>
            <w:bCs w:val="0"/>
            <w:noProof/>
          </w:rPr>
          <w:t>Error! Hyperlink reference not valid.</w:t>
        </w:r>
      </w:ins>
      <w:del w:id="128" w:author="Wesley Gore" w:date="2020-08-05T22:30:00Z">
        <w:r w:rsidR="00BC7EB3" w:rsidRPr="00C04272" w:rsidDel="002D7A9E">
          <w:rPr>
            <w:rStyle w:val="Hyperlink"/>
            <w:noProof/>
          </w:rPr>
          <w:delText>1.1</w:delText>
        </w:r>
        <w:r w:rsidR="00BC7EB3" w:rsidDel="002D7A9E">
          <w:rPr>
            <w:noProof/>
          </w:rPr>
          <w:tab/>
        </w:r>
        <w:r w:rsidR="00BC7EB3" w:rsidRPr="00C04272" w:rsidDel="002D7A9E">
          <w:rPr>
            <w:rStyle w:val="Hyperlink"/>
            <w:noProof/>
          </w:rPr>
          <w:delText>Hurricanes</w:delText>
        </w:r>
        <w:r w:rsidR="00BC7EB3" w:rsidDel="002D7A9E">
          <w:rPr>
            <w:noProof/>
            <w:webHidden/>
          </w:rPr>
          <w:tab/>
        </w:r>
        <w:r w:rsidR="00BC7EB3" w:rsidDel="002D7A9E">
          <w:rPr>
            <w:b w:val="0"/>
            <w:bCs w:val="0"/>
            <w:noProof/>
            <w:webHidden/>
          </w:rPr>
          <w:fldChar w:fldCharType="begin"/>
        </w:r>
        <w:r w:rsidR="00BC7EB3" w:rsidDel="002D7A9E">
          <w:rPr>
            <w:noProof/>
            <w:webHidden/>
          </w:rPr>
          <w:delInstrText xml:space="preserve"> PAGEREF _Toc46092525 \h </w:delInstrText>
        </w:r>
        <w:r w:rsidR="00BC7EB3" w:rsidDel="002D7A9E">
          <w:rPr>
            <w:b w:val="0"/>
            <w:bCs w:val="0"/>
            <w:noProof/>
            <w:webHidden/>
          </w:rPr>
        </w:r>
        <w:r w:rsidR="00BC7EB3" w:rsidDel="002D7A9E">
          <w:rPr>
            <w:b w:val="0"/>
            <w:bCs w:val="0"/>
            <w:noProof/>
            <w:webHidden/>
          </w:rPr>
          <w:fldChar w:fldCharType="separate"/>
        </w:r>
        <w:r w:rsidR="00BC7EB3" w:rsidDel="002D7A9E">
          <w:rPr>
            <w:noProof/>
            <w:webHidden/>
          </w:rPr>
          <w:delText>2</w:delText>
        </w:r>
        <w:r w:rsidR="00BC7EB3" w:rsidDel="002D7A9E">
          <w:rPr>
            <w:b w:val="0"/>
            <w:bCs w:val="0"/>
            <w:noProof/>
            <w:webHidden/>
          </w:rPr>
          <w:fldChar w:fldCharType="end"/>
        </w:r>
        <w:r w:rsidDel="002D7A9E">
          <w:rPr>
            <w:b w:val="0"/>
            <w:bCs w:val="0"/>
            <w:noProof/>
          </w:rPr>
          <w:fldChar w:fldCharType="end"/>
        </w:r>
      </w:del>
    </w:p>
    <w:p w14:paraId="2FE3CEBF" w14:textId="514D42C2" w:rsidR="00BC7EB3" w:rsidDel="002D7A9E" w:rsidRDefault="00323565">
      <w:pPr>
        <w:pStyle w:val="TOC2"/>
        <w:tabs>
          <w:tab w:val="left" w:pos="960"/>
          <w:tab w:val="right" w:leader="dot" w:pos="10214"/>
        </w:tabs>
        <w:rPr>
          <w:del w:id="129" w:author="Wesley Gore" w:date="2020-08-05T22:30:00Z"/>
          <w:noProof/>
        </w:rPr>
      </w:pPr>
      <w:del w:id="130" w:author="Wesley Gore" w:date="2020-08-05T22:30:00Z">
        <w:r w:rsidDel="002D7A9E">
          <w:rPr>
            <w:b w:val="0"/>
            <w:bCs w:val="0"/>
            <w:noProof/>
          </w:rPr>
          <w:fldChar w:fldCharType="begin"/>
        </w:r>
        <w:r w:rsidDel="002D7A9E">
          <w:rPr>
            <w:noProof/>
          </w:rPr>
          <w:delInstrText xml:space="preserve"> HYPERLINK \l "_Toc46092526" </w:delInstrText>
        </w:r>
        <w:r w:rsidDel="002D7A9E">
          <w:rPr>
            <w:b w:val="0"/>
            <w:bCs w:val="0"/>
            <w:noProof/>
          </w:rPr>
          <w:fldChar w:fldCharType="separate"/>
        </w:r>
      </w:del>
      <w:ins w:id="131" w:author="Wesley Gore" w:date="2020-08-05T22:38:00Z">
        <w:r w:rsidR="002D7A9E">
          <w:rPr>
            <w:b w:val="0"/>
            <w:bCs w:val="0"/>
            <w:noProof/>
          </w:rPr>
          <w:t>Error! Hyperlink reference not valid.</w:t>
        </w:r>
      </w:ins>
      <w:del w:id="132" w:author="Wesley Gore" w:date="2020-08-05T22:30:00Z">
        <w:r w:rsidR="00BC7EB3" w:rsidRPr="00C04272" w:rsidDel="002D7A9E">
          <w:rPr>
            <w:rStyle w:val="Hyperlink"/>
            <w:noProof/>
          </w:rPr>
          <w:delText>1.2</w:delText>
        </w:r>
        <w:r w:rsidR="00BC7EB3" w:rsidDel="002D7A9E">
          <w:rPr>
            <w:noProof/>
          </w:rPr>
          <w:tab/>
        </w:r>
        <w:r w:rsidR="00BC7EB3" w:rsidRPr="00C04272" w:rsidDel="002D7A9E">
          <w:rPr>
            <w:rStyle w:val="Hyperlink"/>
            <w:noProof/>
          </w:rPr>
          <w:delText>Climate Change</w:delText>
        </w:r>
        <w:r w:rsidR="00BC7EB3" w:rsidDel="002D7A9E">
          <w:rPr>
            <w:noProof/>
            <w:webHidden/>
          </w:rPr>
          <w:tab/>
        </w:r>
        <w:r w:rsidR="00BC7EB3" w:rsidDel="002D7A9E">
          <w:rPr>
            <w:b w:val="0"/>
            <w:bCs w:val="0"/>
            <w:noProof/>
            <w:webHidden/>
          </w:rPr>
          <w:fldChar w:fldCharType="begin"/>
        </w:r>
        <w:r w:rsidR="00BC7EB3" w:rsidDel="002D7A9E">
          <w:rPr>
            <w:noProof/>
            <w:webHidden/>
          </w:rPr>
          <w:delInstrText xml:space="preserve"> PAGEREF _Toc46092526 \h </w:delInstrText>
        </w:r>
        <w:r w:rsidR="00BC7EB3" w:rsidDel="002D7A9E">
          <w:rPr>
            <w:b w:val="0"/>
            <w:bCs w:val="0"/>
            <w:noProof/>
            <w:webHidden/>
          </w:rPr>
        </w:r>
        <w:r w:rsidR="00BC7EB3" w:rsidDel="002D7A9E">
          <w:rPr>
            <w:b w:val="0"/>
            <w:bCs w:val="0"/>
            <w:noProof/>
            <w:webHidden/>
          </w:rPr>
          <w:fldChar w:fldCharType="separate"/>
        </w:r>
        <w:r w:rsidR="00BC7EB3" w:rsidDel="002D7A9E">
          <w:rPr>
            <w:noProof/>
            <w:webHidden/>
          </w:rPr>
          <w:delText>2</w:delText>
        </w:r>
        <w:r w:rsidR="00BC7EB3" w:rsidDel="002D7A9E">
          <w:rPr>
            <w:b w:val="0"/>
            <w:bCs w:val="0"/>
            <w:noProof/>
            <w:webHidden/>
          </w:rPr>
          <w:fldChar w:fldCharType="end"/>
        </w:r>
        <w:r w:rsidDel="002D7A9E">
          <w:rPr>
            <w:b w:val="0"/>
            <w:bCs w:val="0"/>
            <w:noProof/>
          </w:rPr>
          <w:fldChar w:fldCharType="end"/>
        </w:r>
      </w:del>
    </w:p>
    <w:p w14:paraId="517F5046" w14:textId="4FB8C35B" w:rsidR="00BC7EB3" w:rsidDel="002D7A9E" w:rsidRDefault="00323565">
      <w:pPr>
        <w:pStyle w:val="TOC1"/>
        <w:tabs>
          <w:tab w:val="left" w:pos="480"/>
          <w:tab w:val="right" w:leader="dot" w:pos="10214"/>
        </w:tabs>
        <w:rPr>
          <w:del w:id="133" w:author="Wesley Gore" w:date="2020-08-05T22:30:00Z"/>
          <w:noProof/>
        </w:rPr>
      </w:pPr>
      <w:del w:id="134" w:author="Wesley Gore" w:date="2020-08-05T22:30:00Z">
        <w:r w:rsidDel="002D7A9E">
          <w:rPr>
            <w:b w:val="0"/>
            <w:bCs w:val="0"/>
            <w:i w:val="0"/>
            <w:iCs w:val="0"/>
            <w:noProof/>
          </w:rPr>
          <w:fldChar w:fldCharType="begin"/>
        </w:r>
        <w:r w:rsidDel="002D7A9E">
          <w:rPr>
            <w:noProof/>
          </w:rPr>
          <w:delInstrText xml:space="preserve"> HYPERLINK \l "_Toc46092527" </w:delInstrText>
        </w:r>
        <w:r w:rsidDel="002D7A9E">
          <w:rPr>
            <w:b w:val="0"/>
            <w:bCs w:val="0"/>
            <w:i w:val="0"/>
            <w:iCs w:val="0"/>
            <w:noProof/>
          </w:rPr>
          <w:fldChar w:fldCharType="separate"/>
        </w:r>
      </w:del>
      <w:ins w:id="135" w:author="Wesley Gore" w:date="2020-08-05T22:38:00Z">
        <w:r w:rsidR="002D7A9E">
          <w:rPr>
            <w:b w:val="0"/>
            <w:bCs w:val="0"/>
            <w:noProof/>
          </w:rPr>
          <w:t>Error! Hyperlink reference not valid.</w:t>
        </w:r>
      </w:ins>
      <w:del w:id="136" w:author="Wesley Gore" w:date="2020-08-05T22:30:00Z">
        <w:r w:rsidR="00BC7EB3" w:rsidRPr="00C04272" w:rsidDel="002D7A9E">
          <w:rPr>
            <w:rStyle w:val="Hyperlink"/>
            <w:noProof/>
          </w:rPr>
          <w:delText>2</w:delText>
        </w:r>
        <w:r w:rsidR="00BC7EB3" w:rsidDel="002D7A9E">
          <w:rPr>
            <w:noProof/>
          </w:rPr>
          <w:tab/>
        </w:r>
        <w:r w:rsidR="00BC7EB3" w:rsidRPr="00C04272" w:rsidDel="002D7A9E">
          <w:rPr>
            <w:rStyle w:val="Hyperlink"/>
            <w:noProof/>
          </w:rPr>
          <w:delText>The Solution</w:delText>
        </w:r>
        <w:r w:rsidR="00BC7EB3" w:rsidDel="002D7A9E">
          <w:rPr>
            <w:noProof/>
            <w:webHidden/>
          </w:rPr>
          <w:tab/>
        </w:r>
        <w:r w:rsidR="00BC7EB3" w:rsidDel="002D7A9E">
          <w:rPr>
            <w:b w:val="0"/>
            <w:bCs w:val="0"/>
            <w:i w:val="0"/>
            <w:iCs w:val="0"/>
            <w:noProof/>
            <w:webHidden/>
          </w:rPr>
          <w:fldChar w:fldCharType="begin"/>
        </w:r>
        <w:r w:rsidR="00BC7EB3" w:rsidDel="002D7A9E">
          <w:rPr>
            <w:noProof/>
            <w:webHidden/>
          </w:rPr>
          <w:delInstrText xml:space="preserve"> PAGEREF _Toc46092527 \h </w:delInstrText>
        </w:r>
        <w:r w:rsidR="00BC7EB3" w:rsidDel="002D7A9E">
          <w:rPr>
            <w:b w:val="0"/>
            <w:bCs w:val="0"/>
            <w:i w:val="0"/>
            <w:iCs w:val="0"/>
            <w:noProof/>
            <w:webHidden/>
          </w:rPr>
        </w:r>
        <w:r w:rsidR="00BC7EB3" w:rsidDel="002D7A9E">
          <w:rPr>
            <w:b w:val="0"/>
            <w:bCs w:val="0"/>
            <w:i w:val="0"/>
            <w:iCs w:val="0"/>
            <w:noProof/>
            <w:webHidden/>
          </w:rPr>
          <w:fldChar w:fldCharType="separate"/>
        </w:r>
        <w:r w:rsidR="00BC7EB3" w:rsidDel="002D7A9E">
          <w:rPr>
            <w:noProof/>
            <w:webHidden/>
          </w:rPr>
          <w:delText>3</w:delText>
        </w:r>
        <w:r w:rsidR="00BC7EB3" w:rsidDel="002D7A9E">
          <w:rPr>
            <w:b w:val="0"/>
            <w:bCs w:val="0"/>
            <w:i w:val="0"/>
            <w:iCs w:val="0"/>
            <w:noProof/>
            <w:webHidden/>
          </w:rPr>
          <w:fldChar w:fldCharType="end"/>
        </w:r>
        <w:r w:rsidDel="002D7A9E">
          <w:rPr>
            <w:b w:val="0"/>
            <w:bCs w:val="0"/>
            <w:i w:val="0"/>
            <w:iCs w:val="0"/>
            <w:noProof/>
          </w:rPr>
          <w:fldChar w:fldCharType="end"/>
        </w:r>
      </w:del>
    </w:p>
    <w:p w14:paraId="1C3773EF" w14:textId="606962C6" w:rsidR="00BC7EB3" w:rsidDel="002D7A9E" w:rsidRDefault="00323565">
      <w:pPr>
        <w:pStyle w:val="TOC2"/>
        <w:tabs>
          <w:tab w:val="left" w:pos="960"/>
          <w:tab w:val="right" w:leader="dot" w:pos="10214"/>
        </w:tabs>
        <w:rPr>
          <w:del w:id="137" w:author="Wesley Gore" w:date="2020-08-05T22:30:00Z"/>
          <w:noProof/>
        </w:rPr>
      </w:pPr>
      <w:del w:id="138" w:author="Wesley Gore" w:date="2020-08-05T22:30:00Z">
        <w:r w:rsidDel="002D7A9E">
          <w:rPr>
            <w:b w:val="0"/>
            <w:bCs w:val="0"/>
            <w:noProof/>
          </w:rPr>
          <w:fldChar w:fldCharType="begin"/>
        </w:r>
        <w:r w:rsidDel="002D7A9E">
          <w:rPr>
            <w:noProof/>
          </w:rPr>
          <w:delInstrText xml:space="preserve"> HYPERLINK \l "_Toc46092528" </w:delInstrText>
        </w:r>
        <w:r w:rsidDel="002D7A9E">
          <w:rPr>
            <w:b w:val="0"/>
            <w:bCs w:val="0"/>
            <w:noProof/>
          </w:rPr>
          <w:fldChar w:fldCharType="separate"/>
        </w:r>
      </w:del>
      <w:ins w:id="139" w:author="Wesley Gore" w:date="2020-08-05T22:38:00Z">
        <w:r w:rsidR="002D7A9E">
          <w:rPr>
            <w:b w:val="0"/>
            <w:bCs w:val="0"/>
            <w:noProof/>
          </w:rPr>
          <w:t>Error! Hyperlink reference not valid.</w:t>
        </w:r>
      </w:ins>
      <w:del w:id="140" w:author="Wesley Gore" w:date="2020-08-05T22:30:00Z">
        <w:r w:rsidR="00BC7EB3" w:rsidRPr="00C04272" w:rsidDel="002D7A9E">
          <w:rPr>
            <w:rStyle w:val="Hyperlink"/>
            <w:noProof/>
          </w:rPr>
          <w:delText>2.1</w:delText>
        </w:r>
        <w:r w:rsidR="00BC7EB3" w:rsidDel="002D7A9E">
          <w:rPr>
            <w:noProof/>
          </w:rPr>
          <w:tab/>
        </w:r>
        <w:r w:rsidR="00BC7EB3" w:rsidRPr="00C04272" w:rsidDel="002D7A9E">
          <w:rPr>
            <w:rStyle w:val="Hyperlink"/>
            <w:noProof/>
          </w:rPr>
          <w:delText>First Steps</w:delText>
        </w:r>
        <w:r w:rsidR="00BC7EB3" w:rsidDel="002D7A9E">
          <w:rPr>
            <w:noProof/>
            <w:webHidden/>
          </w:rPr>
          <w:tab/>
        </w:r>
        <w:r w:rsidR="00BC7EB3" w:rsidDel="002D7A9E">
          <w:rPr>
            <w:b w:val="0"/>
            <w:bCs w:val="0"/>
            <w:noProof/>
            <w:webHidden/>
          </w:rPr>
          <w:fldChar w:fldCharType="begin"/>
        </w:r>
        <w:r w:rsidR="00BC7EB3" w:rsidDel="002D7A9E">
          <w:rPr>
            <w:noProof/>
            <w:webHidden/>
          </w:rPr>
          <w:delInstrText xml:space="preserve"> PAGEREF _Toc46092528 \h </w:delInstrText>
        </w:r>
        <w:r w:rsidR="00BC7EB3" w:rsidDel="002D7A9E">
          <w:rPr>
            <w:b w:val="0"/>
            <w:bCs w:val="0"/>
            <w:noProof/>
            <w:webHidden/>
          </w:rPr>
        </w:r>
        <w:r w:rsidR="00BC7EB3" w:rsidDel="002D7A9E">
          <w:rPr>
            <w:b w:val="0"/>
            <w:bCs w:val="0"/>
            <w:noProof/>
            <w:webHidden/>
          </w:rPr>
          <w:fldChar w:fldCharType="separate"/>
        </w:r>
        <w:r w:rsidR="00BC7EB3" w:rsidDel="002D7A9E">
          <w:rPr>
            <w:noProof/>
            <w:webHidden/>
          </w:rPr>
          <w:delText>3</w:delText>
        </w:r>
        <w:r w:rsidR="00BC7EB3" w:rsidDel="002D7A9E">
          <w:rPr>
            <w:b w:val="0"/>
            <w:bCs w:val="0"/>
            <w:noProof/>
            <w:webHidden/>
          </w:rPr>
          <w:fldChar w:fldCharType="end"/>
        </w:r>
        <w:r w:rsidDel="002D7A9E">
          <w:rPr>
            <w:b w:val="0"/>
            <w:bCs w:val="0"/>
            <w:noProof/>
          </w:rPr>
          <w:fldChar w:fldCharType="end"/>
        </w:r>
      </w:del>
    </w:p>
    <w:p w14:paraId="16675DE3" w14:textId="6C29E3EB" w:rsidR="00BC7EB3" w:rsidDel="002D7A9E" w:rsidRDefault="00323565">
      <w:pPr>
        <w:pStyle w:val="TOC2"/>
        <w:tabs>
          <w:tab w:val="left" w:pos="960"/>
          <w:tab w:val="right" w:leader="dot" w:pos="10214"/>
        </w:tabs>
        <w:rPr>
          <w:del w:id="141" w:author="Wesley Gore" w:date="2020-08-05T22:30:00Z"/>
          <w:noProof/>
        </w:rPr>
      </w:pPr>
      <w:del w:id="142" w:author="Wesley Gore" w:date="2020-08-05T22:30:00Z">
        <w:r w:rsidDel="002D7A9E">
          <w:rPr>
            <w:b w:val="0"/>
            <w:bCs w:val="0"/>
            <w:noProof/>
          </w:rPr>
          <w:fldChar w:fldCharType="begin"/>
        </w:r>
        <w:r w:rsidDel="002D7A9E">
          <w:rPr>
            <w:noProof/>
          </w:rPr>
          <w:delInstrText xml:space="preserve"> HYPERLINK \l "_Toc46092529" </w:delInstrText>
        </w:r>
        <w:r w:rsidDel="002D7A9E">
          <w:rPr>
            <w:b w:val="0"/>
            <w:bCs w:val="0"/>
            <w:noProof/>
          </w:rPr>
          <w:fldChar w:fldCharType="separate"/>
        </w:r>
      </w:del>
      <w:ins w:id="143" w:author="Wesley Gore" w:date="2020-08-05T22:38:00Z">
        <w:r w:rsidR="002D7A9E">
          <w:rPr>
            <w:b w:val="0"/>
            <w:bCs w:val="0"/>
            <w:noProof/>
          </w:rPr>
          <w:t>Error! Hyperlink reference not valid.</w:t>
        </w:r>
      </w:ins>
      <w:del w:id="144" w:author="Wesley Gore" w:date="2020-08-05T22:30:00Z">
        <w:r w:rsidR="00BC7EB3" w:rsidRPr="00C04272" w:rsidDel="002D7A9E">
          <w:rPr>
            <w:rStyle w:val="Hyperlink"/>
            <w:noProof/>
          </w:rPr>
          <w:delText>2.2</w:delText>
        </w:r>
        <w:r w:rsidR="00BC7EB3" w:rsidDel="002D7A9E">
          <w:rPr>
            <w:noProof/>
          </w:rPr>
          <w:tab/>
        </w:r>
        <w:r w:rsidR="00BC7EB3" w:rsidRPr="00C04272" w:rsidDel="002D7A9E">
          <w:rPr>
            <w:rStyle w:val="Hyperlink"/>
            <w:noProof/>
          </w:rPr>
          <w:delText>Future Action</w:delText>
        </w:r>
        <w:r w:rsidR="00BC7EB3" w:rsidDel="002D7A9E">
          <w:rPr>
            <w:noProof/>
            <w:webHidden/>
          </w:rPr>
          <w:tab/>
        </w:r>
        <w:r w:rsidR="00BC7EB3" w:rsidDel="002D7A9E">
          <w:rPr>
            <w:b w:val="0"/>
            <w:bCs w:val="0"/>
            <w:noProof/>
            <w:webHidden/>
          </w:rPr>
          <w:fldChar w:fldCharType="begin"/>
        </w:r>
        <w:r w:rsidR="00BC7EB3" w:rsidDel="002D7A9E">
          <w:rPr>
            <w:noProof/>
            <w:webHidden/>
          </w:rPr>
          <w:delInstrText xml:space="preserve"> PAGEREF _Toc46092529 \h </w:delInstrText>
        </w:r>
        <w:r w:rsidR="00BC7EB3" w:rsidDel="002D7A9E">
          <w:rPr>
            <w:b w:val="0"/>
            <w:bCs w:val="0"/>
            <w:noProof/>
            <w:webHidden/>
          </w:rPr>
        </w:r>
        <w:r w:rsidR="00BC7EB3" w:rsidDel="002D7A9E">
          <w:rPr>
            <w:b w:val="0"/>
            <w:bCs w:val="0"/>
            <w:noProof/>
            <w:webHidden/>
          </w:rPr>
          <w:fldChar w:fldCharType="separate"/>
        </w:r>
        <w:r w:rsidR="00BC7EB3" w:rsidDel="002D7A9E">
          <w:rPr>
            <w:noProof/>
            <w:webHidden/>
          </w:rPr>
          <w:delText>3</w:delText>
        </w:r>
        <w:r w:rsidR="00BC7EB3" w:rsidDel="002D7A9E">
          <w:rPr>
            <w:b w:val="0"/>
            <w:bCs w:val="0"/>
            <w:noProof/>
            <w:webHidden/>
          </w:rPr>
          <w:fldChar w:fldCharType="end"/>
        </w:r>
        <w:r w:rsidDel="002D7A9E">
          <w:rPr>
            <w:b w:val="0"/>
            <w:bCs w:val="0"/>
            <w:noProof/>
          </w:rPr>
          <w:fldChar w:fldCharType="end"/>
        </w:r>
      </w:del>
    </w:p>
    <w:p w14:paraId="16897A93" w14:textId="598D57AF" w:rsidR="00BC7EB3" w:rsidDel="002D7A9E" w:rsidRDefault="00323565">
      <w:pPr>
        <w:pStyle w:val="TOC1"/>
        <w:tabs>
          <w:tab w:val="left" w:pos="480"/>
          <w:tab w:val="right" w:leader="dot" w:pos="10214"/>
        </w:tabs>
        <w:rPr>
          <w:del w:id="145" w:author="Wesley Gore" w:date="2020-08-05T22:30:00Z"/>
          <w:noProof/>
        </w:rPr>
      </w:pPr>
      <w:del w:id="146" w:author="Wesley Gore" w:date="2020-08-05T22:30:00Z">
        <w:r w:rsidDel="002D7A9E">
          <w:rPr>
            <w:b w:val="0"/>
            <w:bCs w:val="0"/>
            <w:i w:val="0"/>
            <w:iCs w:val="0"/>
            <w:noProof/>
          </w:rPr>
          <w:fldChar w:fldCharType="begin"/>
        </w:r>
        <w:r w:rsidDel="002D7A9E">
          <w:rPr>
            <w:noProof/>
          </w:rPr>
          <w:delInstrText xml:space="preserve"> HYPERLINK \l "_Toc46092530" </w:delInstrText>
        </w:r>
        <w:r w:rsidDel="002D7A9E">
          <w:rPr>
            <w:b w:val="0"/>
            <w:bCs w:val="0"/>
            <w:i w:val="0"/>
            <w:iCs w:val="0"/>
            <w:noProof/>
          </w:rPr>
          <w:fldChar w:fldCharType="separate"/>
        </w:r>
      </w:del>
      <w:ins w:id="147" w:author="Wesley Gore" w:date="2020-08-05T22:38:00Z">
        <w:r w:rsidR="002D7A9E">
          <w:rPr>
            <w:b w:val="0"/>
            <w:bCs w:val="0"/>
            <w:noProof/>
          </w:rPr>
          <w:t>Error! Hyperlink reference not valid.</w:t>
        </w:r>
      </w:ins>
      <w:del w:id="148" w:author="Wesley Gore" w:date="2020-08-05T22:30:00Z">
        <w:r w:rsidR="00BC7EB3" w:rsidRPr="00C04272" w:rsidDel="002D7A9E">
          <w:rPr>
            <w:rStyle w:val="Hyperlink"/>
            <w:noProof/>
          </w:rPr>
          <w:delText>3</w:delText>
        </w:r>
        <w:r w:rsidR="00BC7EB3" w:rsidDel="002D7A9E">
          <w:rPr>
            <w:noProof/>
          </w:rPr>
          <w:tab/>
        </w:r>
        <w:r w:rsidR="00BC7EB3" w:rsidRPr="00C04272" w:rsidDel="002D7A9E">
          <w:rPr>
            <w:rStyle w:val="Hyperlink"/>
            <w:noProof/>
          </w:rPr>
          <w:delText>The implementation</w:delText>
        </w:r>
        <w:r w:rsidR="00BC7EB3" w:rsidDel="002D7A9E">
          <w:rPr>
            <w:noProof/>
            <w:webHidden/>
          </w:rPr>
          <w:tab/>
        </w:r>
        <w:r w:rsidR="00BC7EB3" w:rsidDel="002D7A9E">
          <w:rPr>
            <w:b w:val="0"/>
            <w:bCs w:val="0"/>
            <w:i w:val="0"/>
            <w:iCs w:val="0"/>
            <w:noProof/>
            <w:webHidden/>
          </w:rPr>
          <w:fldChar w:fldCharType="begin"/>
        </w:r>
        <w:r w:rsidR="00BC7EB3" w:rsidDel="002D7A9E">
          <w:rPr>
            <w:noProof/>
            <w:webHidden/>
          </w:rPr>
          <w:delInstrText xml:space="preserve"> PAGEREF _Toc46092530 \h </w:delInstrText>
        </w:r>
        <w:r w:rsidR="00BC7EB3" w:rsidDel="002D7A9E">
          <w:rPr>
            <w:b w:val="0"/>
            <w:bCs w:val="0"/>
            <w:i w:val="0"/>
            <w:iCs w:val="0"/>
            <w:noProof/>
            <w:webHidden/>
          </w:rPr>
        </w:r>
        <w:r w:rsidR="00BC7EB3" w:rsidDel="002D7A9E">
          <w:rPr>
            <w:b w:val="0"/>
            <w:bCs w:val="0"/>
            <w:i w:val="0"/>
            <w:iCs w:val="0"/>
            <w:noProof/>
            <w:webHidden/>
          </w:rPr>
          <w:fldChar w:fldCharType="separate"/>
        </w:r>
        <w:r w:rsidR="00BC7EB3" w:rsidDel="002D7A9E">
          <w:rPr>
            <w:noProof/>
            <w:webHidden/>
          </w:rPr>
          <w:delText>3</w:delText>
        </w:r>
        <w:r w:rsidR="00BC7EB3" w:rsidDel="002D7A9E">
          <w:rPr>
            <w:b w:val="0"/>
            <w:bCs w:val="0"/>
            <w:i w:val="0"/>
            <w:iCs w:val="0"/>
            <w:noProof/>
            <w:webHidden/>
          </w:rPr>
          <w:fldChar w:fldCharType="end"/>
        </w:r>
        <w:r w:rsidDel="002D7A9E">
          <w:rPr>
            <w:b w:val="0"/>
            <w:bCs w:val="0"/>
            <w:i w:val="0"/>
            <w:iCs w:val="0"/>
            <w:noProof/>
          </w:rPr>
          <w:fldChar w:fldCharType="end"/>
        </w:r>
      </w:del>
    </w:p>
    <w:p w14:paraId="33301A37" w14:textId="58D338FA" w:rsidR="00BC7EB3" w:rsidDel="002D7A9E" w:rsidRDefault="00323565">
      <w:pPr>
        <w:pStyle w:val="TOC2"/>
        <w:tabs>
          <w:tab w:val="left" w:pos="960"/>
          <w:tab w:val="right" w:leader="dot" w:pos="10214"/>
        </w:tabs>
        <w:rPr>
          <w:del w:id="149" w:author="Wesley Gore" w:date="2020-08-05T22:30:00Z"/>
          <w:noProof/>
        </w:rPr>
      </w:pPr>
      <w:del w:id="150" w:author="Wesley Gore" w:date="2020-08-05T22:30:00Z">
        <w:r w:rsidDel="002D7A9E">
          <w:rPr>
            <w:b w:val="0"/>
            <w:bCs w:val="0"/>
            <w:noProof/>
          </w:rPr>
          <w:fldChar w:fldCharType="begin"/>
        </w:r>
        <w:r w:rsidDel="002D7A9E">
          <w:rPr>
            <w:noProof/>
          </w:rPr>
          <w:delInstrText xml:space="preserve"> HYPERLINK \l "_Toc46092531" </w:delInstrText>
        </w:r>
        <w:r w:rsidDel="002D7A9E">
          <w:rPr>
            <w:b w:val="0"/>
            <w:bCs w:val="0"/>
            <w:noProof/>
          </w:rPr>
          <w:fldChar w:fldCharType="separate"/>
        </w:r>
      </w:del>
      <w:ins w:id="151" w:author="Wesley Gore" w:date="2020-08-05T22:38:00Z">
        <w:r w:rsidR="002D7A9E">
          <w:rPr>
            <w:b w:val="0"/>
            <w:bCs w:val="0"/>
            <w:noProof/>
          </w:rPr>
          <w:t>Error! Hyperlink reference not valid.</w:t>
        </w:r>
      </w:ins>
      <w:del w:id="152" w:author="Wesley Gore" w:date="2020-08-05T22:30:00Z">
        <w:r w:rsidR="00BC7EB3" w:rsidRPr="00C04272" w:rsidDel="002D7A9E">
          <w:rPr>
            <w:rStyle w:val="Hyperlink"/>
            <w:noProof/>
          </w:rPr>
          <w:delText>3.1</w:delText>
        </w:r>
        <w:r w:rsidR="00BC7EB3" w:rsidDel="002D7A9E">
          <w:rPr>
            <w:noProof/>
          </w:rPr>
          <w:tab/>
        </w:r>
        <w:r w:rsidR="00BC7EB3" w:rsidRPr="00C04272" w:rsidDel="002D7A9E">
          <w:rPr>
            <w:rStyle w:val="Hyperlink"/>
            <w:noProof/>
          </w:rPr>
          <w:delText>Effective Education</w:delText>
        </w:r>
        <w:r w:rsidR="00BC7EB3" w:rsidDel="002D7A9E">
          <w:rPr>
            <w:noProof/>
            <w:webHidden/>
          </w:rPr>
          <w:tab/>
        </w:r>
        <w:r w:rsidR="00BC7EB3" w:rsidDel="002D7A9E">
          <w:rPr>
            <w:b w:val="0"/>
            <w:bCs w:val="0"/>
            <w:noProof/>
            <w:webHidden/>
          </w:rPr>
          <w:fldChar w:fldCharType="begin"/>
        </w:r>
        <w:r w:rsidR="00BC7EB3" w:rsidDel="002D7A9E">
          <w:rPr>
            <w:noProof/>
            <w:webHidden/>
          </w:rPr>
          <w:delInstrText xml:space="preserve"> PAGEREF _Toc46092531 \h </w:delInstrText>
        </w:r>
        <w:r w:rsidR="00BC7EB3" w:rsidDel="002D7A9E">
          <w:rPr>
            <w:b w:val="0"/>
            <w:bCs w:val="0"/>
            <w:noProof/>
            <w:webHidden/>
          </w:rPr>
        </w:r>
        <w:r w:rsidR="00BC7EB3" w:rsidDel="002D7A9E">
          <w:rPr>
            <w:b w:val="0"/>
            <w:bCs w:val="0"/>
            <w:noProof/>
            <w:webHidden/>
          </w:rPr>
          <w:fldChar w:fldCharType="separate"/>
        </w:r>
        <w:r w:rsidR="00BC7EB3" w:rsidDel="002D7A9E">
          <w:rPr>
            <w:noProof/>
            <w:webHidden/>
          </w:rPr>
          <w:delText>3</w:delText>
        </w:r>
        <w:r w:rsidR="00BC7EB3" w:rsidDel="002D7A9E">
          <w:rPr>
            <w:b w:val="0"/>
            <w:bCs w:val="0"/>
            <w:noProof/>
            <w:webHidden/>
          </w:rPr>
          <w:fldChar w:fldCharType="end"/>
        </w:r>
        <w:r w:rsidDel="002D7A9E">
          <w:rPr>
            <w:b w:val="0"/>
            <w:bCs w:val="0"/>
            <w:noProof/>
          </w:rPr>
          <w:fldChar w:fldCharType="end"/>
        </w:r>
      </w:del>
    </w:p>
    <w:p w14:paraId="576A8E64" w14:textId="6E841EA3" w:rsidR="00BC7EB3" w:rsidDel="002D7A9E" w:rsidRDefault="00323565">
      <w:pPr>
        <w:pStyle w:val="TOC2"/>
        <w:tabs>
          <w:tab w:val="left" w:pos="960"/>
          <w:tab w:val="right" w:leader="dot" w:pos="10214"/>
        </w:tabs>
        <w:rPr>
          <w:del w:id="153" w:author="Wesley Gore" w:date="2020-08-05T22:30:00Z"/>
          <w:noProof/>
        </w:rPr>
      </w:pPr>
      <w:del w:id="154" w:author="Wesley Gore" w:date="2020-08-05T22:30:00Z">
        <w:r w:rsidDel="002D7A9E">
          <w:rPr>
            <w:b w:val="0"/>
            <w:bCs w:val="0"/>
            <w:noProof/>
          </w:rPr>
          <w:fldChar w:fldCharType="begin"/>
        </w:r>
        <w:r w:rsidDel="002D7A9E">
          <w:rPr>
            <w:noProof/>
          </w:rPr>
          <w:delInstrText xml:space="preserve"> HYPERLINK \l "_Toc46092532" </w:delInstrText>
        </w:r>
        <w:r w:rsidDel="002D7A9E">
          <w:rPr>
            <w:b w:val="0"/>
            <w:bCs w:val="0"/>
            <w:noProof/>
          </w:rPr>
          <w:fldChar w:fldCharType="separate"/>
        </w:r>
      </w:del>
      <w:ins w:id="155" w:author="Wesley Gore" w:date="2020-08-05T22:38:00Z">
        <w:r w:rsidR="002D7A9E">
          <w:rPr>
            <w:b w:val="0"/>
            <w:bCs w:val="0"/>
            <w:noProof/>
          </w:rPr>
          <w:t>Error! Hyperlink reference not valid.</w:t>
        </w:r>
      </w:ins>
      <w:del w:id="156" w:author="Wesley Gore" w:date="2020-08-05T22:30:00Z">
        <w:r w:rsidR="00BC7EB3" w:rsidRPr="00C04272" w:rsidDel="002D7A9E">
          <w:rPr>
            <w:rStyle w:val="Hyperlink"/>
            <w:noProof/>
          </w:rPr>
          <w:delText>3.2</w:delText>
        </w:r>
        <w:r w:rsidR="00BC7EB3" w:rsidDel="002D7A9E">
          <w:rPr>
            <w:noProof/>
          </w:rPr>
          <w:tab/>
        </w:r>
        <w:r w:rsidR="00BC7EB3" w:rsidRPr="00C04272" w:rsidDel="002D7A9E">
          <w:rPr>
            <w:rStyle w:val="Hyperlink"/>
            <w:noProof/>
          </w:rPr>
          <w:delText>Technology</w:delText>
        </w:r>
        <w:r w:rsidR="00BC7EB3" w:rsidDel="002D7A9E">
          <w:rPr>
            <w:noProof/>
            <w:webHidden/>
          </w:rPr>
          <w:tab/>
        </w:r>
        <w:r w:rsidR="00BC7EB3" w:rsidDel="002D7A9E">
          <w:rPr>
            <w:b w:val="0"/>
            <w:bCs w:val="0"/>
            <w:noProof/>
            <w:webHidden/>
          </w:rPr>
          <w:fldChar w:fldCharType="begin"/>
        </w:r>
        <w:r w:rsidR="00BC7EB3" w:rsidDel="002D7A9E">
          <w:rPr>
            <w:noProof/>
            <w:webHidden/>
          </w:rPr>
          <w:delInstrText xml:space="preserve"> PAGEREF _Toc46092532 \h </w:delInstrText>
        </w:r>
        <w:r w:rsidR="00BC7EB3" w:rsidDel="002D7A9E">
          <w:rPr>
            <w:b w:val="0"/>
            <w:bCs w:val="0"/>
            <w:noProof/>
            <w:webHidden/>
          </w:rPr>
        </w:r>
        <w:r w:rsidR="00BC7EB3" w:rsidDel="002D7A9E">
          <w:rPr>
            <w:b w:val="0"/>
            <w:bCs w:val="0"/>
            <w:noProof/>
            <w:webHidden/>
          </w:rPr>
          <w:fldChar w:fldCharType="separate"/>
        </w:r>
        <w:r w:rsidR="00BC7EB3" w:rsidDel="002D7A9E">
          <w:rPr>
            <w:noProof/>
            <w:webHidden/>
          </w:rPr>
          <w:delText>4</w:delText>
        </w:r>
        <w:r w:rsidR="00BC7EB3" w:rsidDel="002D7A9E">
          <w:rPr>
            <w:b w:val="0"/>
            <w:bCs w:val="0"/>
            <w:noProof/>
            <w:webHidden/>
          </w:rPr>
          <w:fldChar w:fldCharType="end"/>
        </w:r>
        <w:r w:rsidDel="002D7A9E">
          <w:rPr>
            <w:b w:val="0"/>
            <w:bCs w:val="0"/>
            <w:noProof/>
          </w:rPr>
          <w:fldChar w:fldCharType="end"/>
        </w:r>
      </w:del>
    </w:p>
    <w:p w14:paraId="2DE56713" w14:textId="347507B2" w:rsidR="00BC7EB3" w:rsidDel="002D7A9E" w:rsidRDefault="00323565">
      <w:pPr>
        <w:pStyle w:val="TOC2"/>
        <w:tabs>
          <w:tab w:val="left" w:pos="960"/>
          <w:tab w:val="right" w:leader="dot" w:pos="10214"/>
        </w:tabs>
        <w:rPr>
          <w:del w:id="157" w:author="Wesley Gore" w:date="2020-08-05T22:30:00Z"/>
          <w:noProof/>
        </w:rPr>
      </w:pPr>
      <w:del w:id="158" w:author="Wesley Gore" w:date="2020-08-05T22:30:00Z">
        <w:r w:rsidDel="002D7A9E">
          <w:rPr>
            <w:b w:val="0"/>
            <w:bCs w:val="0"/>
            <w:noProof/>
          </w:rPr>
          <w:fldChar w:fldCharType="begin"/>
        </w:r>
        <w:r w:rsidDel="002D7A9E">
          <w:rPr>
            <w:noProof/>
          </w:rPr>
          <w:delInstrText xml:space="preserve"> HYPERLINK \l "_Toc46092533" </w:delInstrText>
        </w:r>
        <w:r w:rsidDel="002D7A9E">
          <w:rPr>
            <w:b w:val="0"/>
            <w:bCs w:val="0"/>
            <w:noProof/>
          </w:rPr>
          <w:fldChar w:fldCharType="separate"/>
        </w:r>
      </w:del>
      <w:ins w:id="159" w:author="Wesley Gore" w:date="2020-08-05T22:38:00Z">
        <w:r w:rsidR="002D7A9E">
          <w:rPr>
            <w:b w:val="0"/>
            <w:bCs w:val="0"/>
            <w:noProof/>
          </w:rPr>
          <w:t>Error! Hyperlink reference not valid.</w:t>
        </w:r>
      </w:ins>
      <w:del w:id="160" w:author="Wesley Gore" w:date="2020-08-05T22:30:00Z">
        <w:r w:rsidR="00BC7EB3" w:rsidRPr="00C04272" w:rsidDel="002D7A9E">
          <w:rPr>
            <w:rStyle w:val="Hyperlink"/>
            <w:noProof/>
          </w:rPr>
          <w:delText>3.3</w:delText>
        </w:r>
        <w:r w:rsidR="00BC7EB3" w:rsidDel="002D7A9E">
          <w:rPr>
            <w:noProof/>
          </w:rPr>
          <w:tab/>
        </w:r>
        <w:r w:rsidR="00BC7EB3" w:rsidRPr="00C04272" w:rsidDel="002D7A9E">
          <w:rPr>
            <w:rStyle w:val="Hyperlink"/>
            <w:noProof/>
          </w:rPr>
          <w:delText>Incentives</w:delText>
        </w:r>
        <w:r w:rsidR="00BC7EB3" w:rsidDel="002D7A9E">
          <w:rPr>
            <w:noProof/>
            <w:webHidden/>
          </w:rPr>
          <w:tab/>
        </w:r>
        <w:r w:rsidR="00BC7EB3" w:rsidDel="002D7A9E">
          <w:rPr>
            <w:b w:val="0"/>
            <w:bCs w:val="0"/>
            <w:noProof/>
            <w:webHidden/>
          </w:rPr>
          <w:fldChar w:fldCharType="begin"/>
        </w:r>
        <w:r w:rsidR="00BC7EB3" w:rsidDel="002D7A9E">
          <w:rPr>
            <w:noProof/>
            <w:webHidden/>
          </w:rPr>
          <w:delInstrText xml:space="preserve"> PAGEREF _Toc46092533 \h </w:delInstrText>
        </w:r>
        <w:r w:rsidR="00BC7EB3" w:rsidDel="002D7A9E">
          <w:rPr>
            <w:b w:val="0"/>
            <w:bCs w:val="0"/>
            <w:noProof/>
            <w:webHidden/>
          </w:rPr>
        </w:r>
        <w:r w:rsidR="00BC7EB3" w:rsidDel="002D7A9E">
          <w:rPr>
            <w:b w:val="0"/>
            <w:bCs w:val="0"/>
            <w:noProof/>
            <w:webHidden/>
          </w:rPr>
          <w:fldChar w:fldCharType="separate"/>
        </w:r>
        <w:r w:rsidR="00BC7EB3" w:rsidDel="002D7A9E">
          <w:rPr>
            <w:noProof/>
            <w:webHidden/>
          </w:rPr>
          <w:delText>4</w:delText>
        </w:r>
        <w:r w:rsidR="00BC7EB3" w:rsidDel="002D7A9E">
          <w:rPr>
            <w:b w:val="0"/>
            <w:bCs w:val="0"/>
            <w:noProof/>
            <w:webHidden/>
          </w:rPr>
          <w:fldChar w:fldCharType="end"/>
        </w:r>
        <w:r w:rsidDel="002D7A9E">
          <w:rPr>
            <w:b w:val="0"/>
            <w:bCs w:val="0"/>
            <w:noProof/>
          </w:rPr>
          <w:fldChar w:fldCharType="end"/>
        </w:r>
      </w:del>
    </w:p>
    <w:p w14:paraId="54B00816" w14:textId="239308E0" w:rsidR="00BC7EB3" w:rsidDel="002D7A9E" w:rsidRDefault="00323565">
      <w:pPr>
        <w:pStyle w:val="TOC1"/>
        <w:tabs>
          <w:tab w:val="left" w:pos="480"/>
          <w:tab w:val="right" w:leader="dot" w:pos="10214"/>
        </w:tabs>
        <w:rPr>
          <w:del w:id="161" w:author="Wesley Gore" w:date="2020-08-05T22:30:00Z"/>
          <w:noProof/>
        </w:rPr>
      </w:pPr>
      <w:del w:id="162" w:author="Wesley Gore" w:date="2020-08-05T22:30:00Z">
        <w:r w:rsidDel="002D7A9E">
          <w:rPr>
            <w:b w:val="0"/>
            <w:bCs w:val="0"/>
            <w:i w:val="0"/>
            <w:iCs w:val="0"/>
            <w:noProof/>
          </w:rPr>
          <w:fldChar w:fldCharType="begin"/>
        </w:r>
        <w:r w:rsidDel="002D7A9E">
          <w:rPr>
            <w:noProof/>
          </w:rPr>
          <w:delInstrText xml:space="preserve"> HYPERLINK \l "_Toc46092534" </w:delInstrText>
        </w:r>
        <w:r w:rsidDel="002D7A9E">
          <w:rPr>
            <w:b w:val="0"/>
            <w:bCs w:val="0"/>
            <w:i w:val="0"/>
            <w:iCs w:val="0"/>
            <w:noProof/>
          </w:rPr>
          <w:fldChar w:fldCharType="separate"/>
        </w:r>
      </w:del>
      <w:ins w:id="163" w:author="Wesley Gore" w:date="2020-08-05T22:38:00Z">
        <w:r w:rsidR="002D7A9E">
          <w:rPr>
            <w:b w:val="0"/>
            <w:bCs w:val="0"/>
            <w:noProof/>
          </w:rPr>
          <w:t>Error! Hyperlink reference not valid.</w:t>
        </w:r>
      </w:ins>
      <w:del w:id="164" w:author="Wesley Gore" w:date="2020-08-05T22:30:00Z">
        <w:r w:rsidR="00BC7EB3" w:rsidRPr="00C04272" w:rsidDel="002D7A9E">
          <w:rPr>
            <w:rStyle w:val="Hyperlink"/>
            <w:noProof/>
          </w:rPr>
          <w:delText>4</w:delText>
        </w:r>
        <w:r w:rsidR="00BC7EB3" w:rsidDel="002D7A9E">
          <w:rPr>
            <w:noProof/>
          </w:rPr>
          <w:tab/>
        </w:r>
        <w:r w:rsidR="00BC7EB3" w:rsidRPr="00C04272" w:rsidDel="002D7A9E">
          <w:rPr>
            <w:rStyle w:val="Hyperlink"/>
            <w:noProof/>
          </w:rPr>
          <w:delText>Conclusion</w:delText>
        </w:r>
        <w:r w:rsidR="00BC7EB3" w:rsidDel="002D7A9E">
          <w:rPr>
            <w:noProof/>
            <w:webHidden/>
          </w:rPr>
          <w:tab/>
        </w:r>
        <w:r w:rsidR="00BC7EB3" w:rsidDel="002D7A9E">
          <w:rPr>
            <w:b w:val="0"/>
            <w:bCs w:val="0"/>
            <w:i w:val="0"/>
            <w:iCs w:val="0"/>
            <w:noProof/>
            <w:webHidden/>
          </w:rPr>
          <w:fldChar w:fldCharType="begin"/>
        </w:r>
        <w:r w:rsidR="00BC7EB3" w:rsidDel="002D7A9E">
          <w:rPr>
            <w:noProof/>
            <w:webHidden/>
          </w:rPr>
          <w:delInstrText xml:space="preserve"> PAGEREF _Toc46092534 \h </w:delInstrText>
        </w:r>
        <w:r w:rsidR="00BC7EB3" w:rsidDel="002D7A9E">
          <w:rPr>
            <w:b w:val="0"/>
            <w:bCs w:val="0"/>
            <w:i w:val="0"/>
            <w:iCs w:val="0"/>
            <w:noProof/>
            <w:webHidden/>
          </w:rPr>
        </w:r>
        <w:r w:rsidR="00BC7EB3" w:rsidDel="002D7A9E">
          <w:rPr>
            <w:b w:val="0"/>
            <w:bCs w:val="0"/>
            <w:i w:val="0"/>
            <w:iCs w:val="0"/>
            <w:noProof/>
            <w:webHidden/>
          </w:rPr>
          <w:fldChar w:fldCharType="separate"/>
        </w:r>
        <w:r w:rsidR="00BC7EB3" w:rsidDel="002D7A9E">
          <w:rPr>
            <w:noProof/>
            <w:webHidden/>
          </w:rPr>
          <w:delText>4</w:delText>
        </w:r>
        <w:r w:rsidR="00BC7EB3" w:rsidDel="002D7A9E">
          <w:rPr>
            <w:b w:val="0"/>
            <w:bCs w:val="0"/>
            <w:i w:val="0"/>
            <w:iCs w:val="0"/>
            <w:noProof/>
            <w:webHidden/>
          </w:rPr>
          <w:fldChar w:fldCharType="end"/>
        </w:r>
        <w:r w:rsidDel="002D7A9E">
          <w:rPr>
            <w:b w:val="0"/>
            <w:bCs w:val="0"/>
            <w:i w:val="0"/>
            <w:iCs w:val="0"/>
            <w:noProof/>
          </w:rPr>
          <w:fldChar w:fldCharType="end"/>
        </w:r>
      </w:del>
    </w:p>
    <w:p w14:paraId="00331913" w14:textId="5086A9AA" w:rsidR="00BC7EB3" w:rsidDel="002D7A9E" w:rsidRDefault="00323565">
      <w:pPr>
        <w:pStyle w:val="TOC1"/>
        <w:tabs>
          <w:tab w:val="left" w:pos="480"/>
          <w:tab w:val="right" w:leader="dot" w:pos="10214"/>
        </w:tabs>
        <w:rPr>
          <w:del w:id="165" w:author="Wesley Gore" w:date="2020-08-05T22:30:00Z"/>
          <w:noProof/>
        </w:rPr>
      </w:pPr>
      <w:del w:id="166" w:author="Wesley Gore" w:date="2020-08-05T22:30:00Z">
        <w:r w:rsidDel="002D7A9E">
          <w:rPr>
            <w:b w:val="0"/>
            <w:bCs w:val="0"/>
            <w:i w:val="0"/>
            <w:iCs w:val="0"/>
            <w:noProof/>
          </w:rPr>
          <w:fldChar w:fldCharType="begin"/>
        </w:r>
        <w:r w:rsidDel="002D7A9E">
          <w:rPr>
            <w:noProof/>
          </w:rPr>
          <w:delInstrText xml:space="preserve"> HYPERLINK \l "_Toc46092535" </w:delInstrText>
        </w:r>
        <w:r w:rsidDel="002D7A9E">
          <w:rPr>
            <w:b w:val="0"/>
            <w:bCs w:val="0"/>
            <w:i w:val="0"/>
            <w:iCs w:val="0"/>
            <w:noProof/>
          </w:rPr>
          <w:fldChar w:fldCharType="separate"/>
        </w:r>
      </w:del>
      <w:ins w:id="167" w:author="Wesley Gore" w:date="2020-08-05T22:38:00Z">
        <w:r w:rsidR="002D7A9E">
          <w:rPr>
            <w:b w:val="0"/>
            <w:bCs w:val="0"/>
            <w:noProof/>
          </w:rPr>
          <w:t>Error! Hyperlink reference not valid.</w:t>
        </w:r>
      </w:ins>
      <w:del w:id="168" w:author="Wesley Gore" w:date="2020-08-05T22:30:00Z">
        <w:r w:rsidR="00BC7EB3" w:rsidRPr="00C04272" w:rsidDel="002D7A9E">
          <w:rPr>
            <w:rStyle w:val="Hyperlink"/>
            <w:noProof/>
          </w:rPr>
          <w:delText>5</w:delText>
        </w:r>
        <w:r w:rsidR="00BC7EB3" w:rsidDel="002D7A9E">
          <w:rPr>
            <w:noProof/>
          </w:rPr>
          <w:tab/>
        </w:r>
        <w:r w:rsidR="00BC7EB3" w:rsidRPr="00C04272" w:rsidDel="002D7A9E">
          <w:rPr>
            <w:rStyle w:val="Hyperlink"/>
            <w:noProof/>
          </w:rPr>
          <w:delText>Bibliography</w:delText>
        </w:r>
        <w:r w:rsidR="00BC7EB3" w:rsidDel="002D7A9E">
          <w:rPr>
            <w:noProof/>
            <w:webHidden/>
          </w:rPr>
          <w:tab/>
        </w:r>
        <w:r w:rsidR="00BC7EB3" w:rsidDel="002D7A9E">
          <w:rPr>
            <w:b w:val="0"/>
            <w:bCs w:val="0"/>
            <w:i w:val="0"/>
            <w:iCs w:val="0"/>
            <w:noProof/>
            <w:webHidden/>
          </w:rPr>
          <w:fldChar w:fldCharType="begin"/>
        </w:r>
        <w:r w:rsidR="00BC7EB3" w:rsidDel="002D7A9E">
          <w:rPr>
            <w:noProof/>
            <w:webHidden/>
          </w:rPr>
          <w:delInstrText xml:space="preserve"> PAGEREF _Toc46092535 \h </w:delInstrText>
        </w:r>
        <w:r w:rsidR="00BC7EB3" w:rsidDel="002D7A9E">
          <w:rPr>
            <w:b w:val="0"/>
            <w:bCs w:val="0"/>
            <w:i w:val="0"/>
            <w:iCs w:val="0"/>
            <w:noProof/>
            <w:webHidden/>
          </w:rPr>
        </w:r>
        <w:r w:rsidR="00BC7EB3" w:rsidDel="002D7A9E">
          <w:rPr>
            <w:b w:val="0"/>
            <w:bCs w:val="0"/>
            <w:i w:val="0"/>
            <w:iCs w:val="0"/>
            <w:noProof/>
            <w:webHidden/>
          </w:rPr>
          <w:fldChar w:fldCharType="separate"/>
        </w:r>
        <w:r w:rsidR="00BC7EB3" w:rsidDel="002D7A9E">
          <w:rPr>
            <w:noProof/>
            <w:webHidden/>
          </w:rPr>
          <w:delText>5</w:delText>
        </w:r>
        <w:r w:rsidR="00BC7EB3" w:rsidDel="002D7A9E">
          <w:rPr>
            <w:b w:val="0"/>
            <w:bCs w:val="0"/>
            <w:i w:val="0"/>
            <w:iCs w:val="0"/>
            <w:noProof/>
            <w:webHidden/>
          </w:rPr>
          <w:fldChar w:fldCharType="end"/>
        </w:r>
        <w:r w:rsidDel="002D7A9E">
          <w:rPr>
            <w:b w:val="0"/>
            <w:bCs w:val="0"/>
            <w:i w:val="0"/>
            <w:iCs w:val="0"/>
            <w:noProof/>
          </w:rPr>
          <w:fldChar w:fldCharType="end"/>
        </w:r>
      </w:del>
    </w:p>
    <w:p w14:paraId="4355A2A7" w14:textId="629CC5DE" w:rsidR="00BC7EB3" w:rsidDel="002D7A9E" w:rsidRDefault="00323565">
      <w:pPr>
        <w:pStyle w:val="TOC2"/>
        <w:tabs>
          <w:tab w:val="left" w:pos="960"/>
          <w:tab w:val="right" w:leader="dot" w:pos="10214"/>
        </w:tabs>
        <w:rPr>
          <w:del w:id="169" w:author="Wesley Gore" w:date="2020-08-05T22:30:00Z"/>
          <w:noProof/>
        </w:rPr>
      </w:pPr>
      <w:del w:id="170" w:author="Wesley Gore" w:date="2020-08-05T22:30:00Z">
        <w:r w:rsidDel="002D7A9E">
          <w:rPr>
            <w:b w:val="0"/>
            <w:bCs w:val="0"/>
            <w:noProof/>
          </w:rPr>
          <w:fldChar w:fldCharType="begin"/>
        </w:r>
        <w:r w:rsidDel="002D7A9E">
          <w:rPr>
            <w:noProof/>
          </w:rPr>
          <w:delInstrText xml:space="preserve"> HYPERLINK \l "_Toc46092536" </w:delInstrText>
        </w:r>
        <w:r w:rsidDel="002D7A9E">
          <w:rPr>
            <w:b w:val="0"/>
            <w:bCs w:val="0"/>
            <w:noProof/>
          </w:rPr>
          <w:fldChar w:fldCharType="separate"/>
        </w:r>
      </w:del>
      <w:ins w:id="171" w:author="Wesley Gore" w:date="2020-08-05T22:38:00Z">
        <w:r w:rsidR="002D7A9E">
          <w:rPr>
            <w:b w:val="0"/>
            <w:bCs w:val="0"/>
            <w:noProof/>
          </w:rPr>
          <w:t>Error! Hyperlink reference not valid.</w:t>
        </w:r>
      </w:ins>
      <w:del w:id="172" w:author="Wesley Gore" w:date="2020-08-05T22:30:00Z">
        <w:r w:rsidR="00BC7EB3" w:rsidRPr="00C04272" w:rsidDel="002D7A9E">
          <w:rPr>
            <w:rStyle w:val="Hyperlink"/>
            <w:noProof/>
          </w:rPr>
          <w:delText>5.1</w:delText>
        </w:r>
        <w:r w:rsidR="00BC7EB3" w:rsidDel="002D7A9E">
          <w:rPr>
            <w:noProof/>
          </w:rPr>
          <w:tab/>
        </w:r>
        <w:r w:rsidR="00BC7EB3" w:rsidRPr="00C04272" w:rsidDel="002D7A9E">
          <w:rPr>
            <w:rStyle w:val="Hyperlink"/>
            <w:noProof/>
          </w:rPr>
          <w:delText>References</w:delText>
        </w:r>
        <w:r w:rsidR="00BC7EB3" w:rsidDel="002D7A9E">
          <w:rPr>
            <w:noProof/>
            <w:webHidden/>
          </w:rPr>
          <w:tab/>
        </w:r>
        <w:r w:rsidR="00BC7EB3" w:rsidDel="002D7A9E">
          <w:rPr>
            <w:b w:val="0"/>
            <w:bCs w:val="0"/>
            <w:noProof/>
            <w:webHidden/>
          </w:rPr>
          <w:fldChar w:fldCharType="begin"/>
        </w:r>
        <w:r w:rsidR="00BC7EB3" w:rsidDel="002D7A9E">
          <w:rPr>
            <w:noProof/>
            <w:webHidden/>
          </w:rPr>
          <w:delInstrText xml:space="preserve"> PAGEREF _Toc46092536 \h </w:delInstrText>
        </w:r>
        <w:r w:rsidR="00BC7EB3" w:rsidDel="002D7A9E">
          <w:rPr>
            <w:b w:val="0"/>
            <w:bCs w:val="0"/>
            <w:noProof/>
            <w:webHidden/>
          </w:rPr>
        </w:r>
        <w:r w:rsidR="00BC7EB3" w:rsidDel="002D7A9E">
          <w:rPr>
            <w:b w:val="0"/>
            <w:bCs w:val="0"/>
            <w:noProof/>
            <w:webHidden/>
          </w:rPr>
          <w:fldChar w:fldCharType="separate"/>
        </w:r>
        <w:r w:rsidR="00BC7EB3" w:rsidDel="002D7A9E">
          <w:rPr>
            <w:noProof/>
            <w:webHidden/>
          </w:rPr>
          <w:delText>5</w:delText>
        </w:r>
        <w:r w:rsidR="00BC7EB3" w:rsidDel="002D7A9E">
          <w:rPr>
            <w:b w:val="0"/>
            <w:bCs w:val="0"/>
            <w:noProof/>
            <w:webHidden/>
          </w:rPr>
          <w:fldChar w:fldCharType="end"/>
        </w:r>
        <w:r w:rsidDel="002D7A9E">
          <w:rPr>
            <w:b w:val="0"/>
            <w:bCs w:val="0"/>
            <w:noProof/>
          </w:rPr>
          <w:fldChar w:fldCharType="end"/>
        </w:r>
      </w:del>
    </w:p>
    <w:p w14:paraId="474DB5B7" w14:textId="7996F7AC" w:rsidR="00BC7EB3" w:rsidDel="002D7A9E" w:rsidRDefault="00323565">
      <w:pPr>
        <w:pStyle w:val="TOC2"/>
        <w:tabs>
          <w:tab w:val="left" w:pos="960"/>
          <w:tab w:val="right" w:leader="dot" w:pos="10214"/>
        </w:tabs>
        <w:rPr>
          <w:del w:id="173" w:author="Wesley Gore" w:date="2020-08-05T22:30:00Z"/>
          <w:noProof/>
        </w:rPr>
      </w:pPr>
      <w:del w:id="174" w:author="Wesley Gore" w:date="2020-08-05T22:30:00Z">
        <w:r w:rsidDel="002D7A9E">
          <w:rPr>
            <w:b w:val="0"/>
            <w:bCs w:val="0"/>
            <w:noProof/>
          </w:rPr>
          <w:fldChar w:fldCharType="begin"/>
        </w:r>
        <w:r w:rsidDel="002D7A9E">
          <w:rPr>
            <w:noProof/>
          </w:rPr>
          <w:delInstrText xml:space="preserve"> HYPERLINK \l "_Toc46092537" </w:delInstrText>
        </w:r>
        <w:r w:rsidDel="002D7A9E">
          <w:rPr>
            <w:b w:val="0"/>
            <w:bCs w:val="0"/>
            <w:noProof/>
          </w:rPr>
          <w:fldChar w:fldCharType="separate"/>
        </w:r>
      </w:del>
      <w:ins w:id="175" w:author="Wesley Gore" w:date="2020-08-05T22:38:00Z">
        <w:r w:rsidR="002D7A9E">
          <w:rPr>
            <w:b w:val="0"/>
            <w:bCs w:val="0"/>
            <w:noProof/>
          </w:rPr>
          <w:t>Error! Hyperlink reference not valid.</w:t>
        </w:r>
      </w:ins>
      <w:del w:id="176" w:author="Wesley Gore" w:date="2020-08-05T22:30:00Z">
        <w:r w:rsidR="00BC7EB3" w:rsidRPr="00C04272" w:rsidDel="002D7A9E">
          <w:rPr>
            <w:rStyle w:val="Hyperlink"/>
            <w:rFonts w:eastAsia="Times New Roman"/>
            <w:noProof/>
          </w:rPr>
          <w:delText>5.2</w:delText>
        </w:r>
        <w:r w:rsidR="00BC7EB3" w:rsidDel="002D7A9E">
          <w:rPr>
            <w:noProof/>
          </w:rPr>
          <w:tab/>
        </w:r>
        <w:r w:rsidR="00BC7EB3" w:rsidRPr="00C04272" w:rsidDel="002D7A9E">
          <w:rPr>
            <w:rStyle w:val="Hyperlink"/>
            <w:rFonts w:eastAsia="Times New Roman"/>
            <w:noProof/>
          </w:rPr>
          <w:delText>Photos</w:delText>
        </w:r>
        <w:r w:rsidR="00BC7EB3" w:rsidDel="002D7A9E">
          <w:rPr>
            <w:noProof/>
            <w:webHidden/>
          </w:rPr>
          <w:tab/>
        </w:r>
        <w:r w:rsidR="00BC7EB3" w:rsidDel="002D7A9E">
          <w:rPr>
            <w:b w:val="0"/>
            <w:bCs w:val="0"/>
            <w:noProof/>
            <w:webHidden/>
          </w:rPr>
          <w:fldChar w:fldCharType="begin"/>
        </w:r>
        <w:r w:rsidR="00BC7EB3" w:rsidDel="002D7A9E">
          <w:rPr>
            <w:noProof/>
            <w:webHidden/>
          </w:rPr>
          <w:delInstrText xml:space="preserve"> PAGEREF _Toc46092537 \h </w:delInstrText>
        </w:r>
        <w:r w:rsidR="00BC7EB3" w:rsidDel="002D7A9E">
          <w:rPr>
            <w:b w:val="0"/>
            <w:bCs w:val="0"/>
            <w:noProof/>
            <w:webHidden/>
          </w:rPr>
        </w:r>
        <w:r w:rsidR="00BC7EB3" w:rsidDel="002D7A9E">
          <w:rPr>
            <w:b w:val="0"/>
            <w:bCs w:val="0"/>
            <w:noProof/>
            <w:webHidden/>
          </w:rPr>
          <w:fldChar w:fldCharType="separate"/>
        </w:r>
        <w:r w:rsidR="00BC7EB3" w:rsidDel="002D7A9E">
          <w:rPr>
            <w:noProof/>
            <w:webHidden/>
          </w:rPr>
          <w:delText>5</w:delText>
        </w:r>
        <w:r w:rsidR="00BC7EB3" w:rsidDel="002D7A9E">
          <w:rPr>
            <w:b w:val="0"/>
            <w:bCs w:val="0"/>
            <w:noProof/>
            <w:webHidden/>
          </w:rPr>
          <w:fldChar w:fldCharType="end"/>
        </w:r>
        <w:r w:rsidDel="002D7A9E">
          <w:rPr>
            <w:b w:val="0"/>
            <w:bCs w:val="0"/>
            <w:noProof/>
          </w:rPr>
          <w:fldChar w:fldCharType="end"/>
        </w:r>
      </w:del>
    </w:p>
    <w:p w14:paraId="1A27ED30" w14:textId="081F564A" w:rsidR="00436149" w:rsidRDefault="00BC7EB3" w:rsidP="004C775D">
      <w:pPr>
        <w:rPr>
          <w:b/>
          <w:bCs/>
          <w:noProof/>
        </w:rPr>
      </w:pPr>
      <w:r>
        <w:rPr>
          <w:b/>
          <w:bCs/>
          <w:noProof/>
        </w:rPr>
        <w:fldChar w:fldCharType="end"/>
      </w:r>
    </w:p>
    <w:p w14:paraId="2E049954" w14:textId="0C07BE74" w:rsidR="00CA3FDD" w:rsidRDefault="00CA3FDD" w:rsidP="00FC3D6A">
      <w:pPr>
        <w:pStyle w:val="TOCHeading"/>
        <w:numPr>
          <w:ilvl w:val="0"/>
          <w:numId w:val="0"/>
        </w:numPr>
        <w:ind w:left="432" w:hanging="432"/>
      </w:pPr>
      <w:r>
        <w:t xml:space="preserve">Table of </w:t>
      </w:r>
      <w:r w:rsidR="00FC3D6A">
        <w:t>Figures</w:t>
      </w:r>
    </w:p>
    <w:p w14:paraId="017B0489" w14:textId="44072517" w:rsidR="00CA3FDD" w:rsidRPr="0013095E" w:rsidRDefault="00FC3D6A" w:rsidP="00CA3FDD">
      <w:pPr>
        <w:pStyle w:val="TOC1"/>
      </w:pPr>
      <w:r>
        <w:t>Figure 1</w:t>
      </w:r>
      <w:r w:rsidR="00CA3FDD" w:rsidRPr="0013095E">
        <w:ptab w:relativeTo="margin" w:alignment="right" w:leader="dot"/>
      </w:r>
      <w:r>
        <w:t>2</w:t>
      </w:r>
    </w:p>
    <w:p w14:paraId="001C6797" w14:textId="39F00AA6" w:rsidR="00FC3D6A" w:rsidRPr="00FC3D6A" w:rsidRDefault="00FC3D6A" w:rsidP="00FC3D6A">
      <w:pPr>
        <w:pStyle w:val="TOC1"/>
      </w:pPr>
      <w:r>
        <w:t>Figure 2</w:t>
      </w:r>
      <w:r w:rsidR="00CA3FDD" w:rsidRPr="0035362F">
        <w:ptab w:relativeTo="margin" w:alignment="right" w:leader="dot"/>
      </w:r>
      <w:r>
        <w:t>3</w:t>
      </w:r>
    </w:p>
    <w:p w14:paraId="7018F1BC" w14:textId="523BF3F4" w:rsidR="00FC3D6A" w:rsidRPr="0035362F" w:rsidRDefault="00FC3D6A" w:rsidP="00FC3D6A">
      <w:pPr>
        <w:pStyle w:val="TOC1"/>
      </w:pPr>
      <w:r>
        <w:t>Figure 3</w:t>
      </w:r>
      <w:r w:rsidRPr="0035362F">
        <w:ptab w:relativeTo="margin" w:alignment="right" w:leader="dot"/>
      </w:r>
      <w:r>
        <w:t>4</w:t>
      </w:r>
    </w:p>
    <w:p w14:paraId="24E61801" w14:textId="77777777" w:rsidR="00FC3D6A" w:rsidRPr="00FC3D6A" w:rsidRDefault="00FC3D6A" w:rsidP="00CA3FDD"/>
    <w:p w14:paraId="4426B5D9" w14:textId="3B34E1B4" w:rsidR="002B2900" w:rsidRDefault="002B2900" w:rsidP="004C775D"/>
    <w:p w14:paraId="76C391F3" w14:textId="77777777" w:rsidR="002B2900" w:rsidRDefault="002B2900" w:rsidP="004C775D"/>
    <w:p w14:paraId="4022D72C" w14:textId="7986D132" w:rsidR="00436149" w:rsidRDefault="00436149" w:rsidP="004C775D"/>
    <w:p w14:paraId="441468F8" w14:textId="5E0BCB08" w:rsidR="00DA02D6" w:rsidRDefault="00DA02D6" w:rsidP="004C775D"/>
    <w:p w14:paraId="0578E30D" w14:textId="09AB27D8" w:rsidR="00DA02D6" w:rsidRDefault="00DA02D6" w:rsidP="004C775D"/>
    <w:p w14:paraId="650663EA" w14:textId="77777777" w:rsidR="00436149" w:rsidRPr="00436149" w:rsidRDefault="00436149" w:rsidP="004C775D"/>
    <w:p w14:paraId="04B061E5" w14:textId="43032F0F" w:rsidR="00436149" w:rsidRPr="00436149" w:rsidRDefault="00436149" w:rsidP="007778C8">
      <w:pPr>
        <w:pStyle w:val="Heading1"/>
        <w:numPr>
          <w:ilvl w:val="0"/>
          <w:numId w:val="20"/>
        </w:numPr>
      </w:pPr>
      <w:bookmarkStart w:id="177" w:name="_Toc46092895"/>
      <w:del w:id="178" w:author="Wesley Gore" w:date="2020-08-05T22:29:00Z">
        <w:r w:rsidRPr="00436149" w:rsidDel="002D7A9E">
          <w:lastRenderedPageBreak/>
          <w:delText>The Problem</w:delText>
        </w:r>
      </w:del>
      <w:bookmarkStart w:id="179" w:name="_Toc47559539"/>
      <w:bookmarkEnd w:id="177"/>
      <w:ins w:id="180" w:author="Wesley Gore" w:date="2020-08-05T22:29:00Z">
        <w:r w:rsidR="002D7A9E">
          <w:t>Hurricanes are really not good</w:t>
        </w:r>
      </w:ins>
      <w:bookmarkEnd w:id="179"/>
    </w:p>
    <w:p w14:paraId="0426E774" w14:textId="02BF27F2" w:rsidR="00495613" w:rsidRPr="00436149" w:rsidRDefault="00436149" w:rsidP="004C775D">
      <w:pPr>
        <w:pStyle w:val="Heading2"/>
      </w:pPr>
      <w:bookmarkStart w:id="181" w:name="_Toc47559540"/>
      <w:r w:rsidRPr="00436149">
        <w:t>Hurricanes</w:t>
      </w:r>
      <w:bookmarkEnd w:id="181"/>
    </w:p>
    <w:p w14:paraId="686EB753" w14:textId="6E8CAE5E" w:rsidR="00637155" w:rsidRDefault="0004308D" w:rsidP="00ED02D1">
      <w:pPr>
        <w:autoSpaceDE w:val="0"/>
        <w:autoSpaceDN w:val="0"/>
        <w:adjustRightInd w:val="0"/>
        <w:spacing w:after="240" w:line="240" w:lineRule="auto"/>
        <w:ind w:left="288" w:right="288"/>
        <w:rPr>
          <w:sz w:val="22"/>
          <w:szCs w:val="22"/>
        </w:rPr>
      </w:pPr>
      <w:r>
        <w:rPr>
          <w:noProof/>
          <w:sz w:val="22"/>
          <w:szCs w:val="22"/>
        </w:rPr>
        <w:drawing>
          <wp:anchor distT="0" distB="0" distL="114300" distR="114300" simplePos="0" relativeHeight="251664384" behindDoc="1" locked="0" layoutInCell="1" allowOverlap="1" wp14:anchorId="7AB7CC2B" wp14:editId="2B01DD00">
            <wp:simplePos x="0" y="0"/>
            <wp:positionH relativeFrom="column">
              <wp:posOffset>181610</wp:posOffset>
            </wp:positionH>
            <wp:positionV relativeFrom="page">
              <wp:posOffset>2410922</wp:posOffset>
            </wp:positionV>
            <wp:extent cx="2688590" cy="2016125"/>
            <wp:effectExtent l="0" t="0" r="3810" b="3175"/>
            <wp:wrapTight wrapText="bothSides">
              <wp:wrapPolygon edited="0">
                <wp:start x="612" y="0"/>
                <wp:lineTo x="0" y="816"/>
                <wp:lineTo x="0" y="20682"/>
                <wp:lineTo x="612" y="21498"/>
                <wp:lineTo x="20916" y="21498"/>
                <wp:lineTo x="21529" y="20682"/>
                <wp:lineTo x="21529" y="816"/>
                <wp:lineTo x="20916" y="0"/>
                <wp:lineTo x="612" y="0"/>
              </wp:wrapPolygon>
            </wp:wrapTight>
            <wp:docPr id="2" name="Picture 2" descr="Mexico Beach, FL after hurricane Michael">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xico Beach, FL after hurricane Michael">
                      <a:extLst>
                        <a:ext uri="{C183D7F6-B498-43B3-948B-1728B52AA6E4}">
                          <adec:decorative xmlns:adec="http://schemas.microsoft.com/office/drawing/2017/decorative" val="0"/>
                        </a:ext>
                      </a:extLst>
                    </pic:cNvPr>
                    <pic:cNvPicPr/>
                  </pic:nvPicPr>
                  <pic:blipFill>
                    <a:blip r:embed="rId13">
                      <a:alphaModFix/>
                      <a:extLst>
                        <a:ext uri="{28A0092B-C50C-407E-A947-70E740481C1C}">
                          <a14:useLocalDpi xmlns:a14="http://schemas.microsoft.com/office/drawing/2010/main" val="0"/>
                        </a:ext>
                      </a:extLst>
                    </a:blip>
                    <a:stretch>
                      <a:fillRect/>
                    </a:stretch>
                  </pic:blipFill>
                  <pic:spPr>
                    <a:xfrm>
                      <a:off x="0" y="0"/>
                      <a:ext cx="2688590" cy="2016125"/>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r w:rsidR="00495613" w:rsidRPr="002661B9">
        <w:rPr>
          <w:sz w:val="22"/>
          <w:szCs w:val="22"/>
        </w:rPr>
        <w:t xml:space="preserve">Hurricanes can cripple and destroy a </w:t>
      </w:r>
      <w:r w:rsidR="006B6704" w:rsidRPr="002661B9">
        <w:rPr>
          <w:sz w:val="22"/>
          <w:szCs w:val="22"/>
        </w:rPr>
        <w:t>community’s</w:t>
      </w:r>
      <w:r w:rsidR="00495613" w:rsidRPr="002661B9">
        <w:rPr>
          <w:sz w:val="22"/>
          <w:szCs w:val="22"/>
        </w:rPr>
        <w:t xml:space="preserve"> property, </w:t>
      </w:r>
      <w:r w:rsidR="006B6704" w:rsidRPr="002661B9">
        <w:rPr>
          <w:sz w:val="22"/>
          <w:szCs w:val="22"/>
        </w:rPr>
        <w:t>economics, and lives</w:t>
      </w:r>
      <w:r w:rsidR="00495613" w:rsidRPr="002661B9">
        <w:rPr>
          <w:sz w:val="22"/>
          <w:szCs w:val="22"/>
        </w:rPr>
        <w:t>. One example reported by CNN of how</w:t>
      </w:r>
      <w:r w:rsidR="006B6704" w:rsidRPr="002661B9">
        <w:rPr>
          <w:sz w:val="22"/>
          <w:szCs w:val="22"/>
        </w:rPr>
        <w:t xml:space="preserve"> </w:t>
      </w:r>
      <w:r w:rsidR="00495613" w:rsidRPr="002661B9">
        <w:rPr>
          <w:sz w:val="22"/>
          <w:szCs w:val="22"/>
        </w:rPr>
        <w:t>“The town of Mexico Beach was devastated by [hurricane Michael]. Out of 1,692 buildings in town, 1,584 buildings were reported damaged, with 809 of those reported destroyed.” (Hurricane Stat.)</w:t>
      </w:r>
      <w:r w:rsidR="006B6704" w:rsidRPr="002661B9">
        <w:rPr>
          <w:sz w:val="22"/>
          <w:szCs w:val="22"/>
        </w:rPr>
        <w:t xml:space="preserve">. The blow to Mexico Beach is unfortunately not a unique situation with the congressional budget office also reporting </w:t>
      </w:r>
      <w:r w:rsidR="007E219B" w:rsidRPr="002661B9">
        <w:rPr>
          <w:sz w:val="22"/>
          <w:szCs w:val="22"/>
        </w:rPr>
        <w:t>“Expected annual economic losses from most types of damage caused by hurricane winds and storm-related flooding total $54 billion—$34 billion in losses to households, $9 billion to commercial businesses, and $12 billion to the public sector.” (Expected Costs)</w:t>
      </w:r>
      <w:r w:rsidR="006B6704" w:rsidRPr="002661B9">
        <w:rPr>
          <w:sz w:val="22"/>
          <w:szCs w:val="22"/>
        </w:rPr>
        <w:t xml:space="preserve">. </w:t>
      </w:r>
      <w:r w:rsidR="00D94B49">
        <w:rPr>
          <w:sz w:val="22"/>
          <w:szCs w:val="22"/>
        </w:rPr>
        <w:t xml:space="preserve">Despite </w:t>
      </w:r>
      <w:r w:rsidR="00637155">
        <w:rPr>
          <w:sz w:val="22"/>
          <w:szCs w:val="22"/>
        </w:rPr>
        <w:t xml:space="preserve">warning and reports of how deadly </w:t>
      </w:r>
      <w:r w:rsidR="00475274">
        <w:rPr>
          <w:sz w:val="22"/>
          <w:szCs w:val="22"/>
        </w:rPr>
        <w:t>H</w:t>
      </w:r>
      <w:r w:rsidR="00637155">
        <w:rPr>
          <w:sz w:val="22"/>
          <w:szCs w:val="22"/>
        </w:rPr>
        <w:t>urricane Michael would be</w:t>
      </w:r>
      <w:ins w:id="182" w:author="Wesley Gore" w:date="2020-08-05T22:39:00Z">
        <w:r w:rsidR="002D7A9E">
          <w:rPr>
            <w:sz w:val="22"/>
            <w:szCs w:val="22"/>
          </w:rPr>
          <w:t>:</w:t>
        </w:r>
      </w:ins>
      <w:del w:id="183" w:author="Wesley Gore" w:date="2020-08-05T22:39:00Z">
        <w:r w:rsidR="00637155" w:rsidDel="002D7A9E">
          <w:rPr>
            <w:sz w:val="22"/>
            <w:szCs w:val="22"/>
          </w:rPr>
          <w:delText>,</w:delText>
        </w:r>
      </w:del>
      <w:r w:rsidR="00637155">
        <w:rPr>
          <w:sz w:val="22"/>
          <w:szCs w:val="22"/>
        </w:rPr>
        <w:t xml:space="preserve"> </w:t>
      </w:r>
    </w:p>
    <w:p w14:paraId="422811F8" w14:textId="40D68C34" w:rsidR="00637155" w:rsidRPr="00690F39" w:rsidRDefault="002D7A9E" w:rsidP="00B661F7">
      <w:pPr>
        <w:spacing w:after="240"/>
        <w:ind w:left="288" w:right="288"/>
        <w:rPr>
          <w:i/>
          <w:iCs/>
          <w:sz w:val="22"/>
          <w:szCs w:val="22"/>
        </w:rPr>
      </w:pPr>
      <w:r>
        <w:rPr>
          <w:noProof/>
        </w:rPr>
        <mc:AlternateContent>
          <mc:Choice Requires="wps">
            <w:drawing>
              <wp:anchor distT="0" distB="0" distL="114300" distR="114300" simplePos="0" relativeHeight="251666432" behindDoc="1" locked="0" layoutInCell="1" allowOverlap="1" wp14:anchorId="30FF5428" wp14:editId="52EFC795">
                <wp:simplePos x="0" y="0"/>
                <wp:positionH relativeFrom="column">
                  <wp:posOffset>180975</wp:posOffset>
                </wp:positionH>
                <wp:positionV relativeFrom="page">
                  <wp:posOffset>4422140</wp:posOffset>
                </wp:positionV>
                <wp:extent cx="2688590" cy="266700"/>
                <wp:effectExtent l="0" t="0" r="3810" b="0"/>
                <wp:wrapTight wrapText="bothSides">
                  <wp:wrapPolygon edited="0">
                    <wp:start x="0" y="0"/>
                    <wp:lineTo x="0" y="20571"/>
                    <wp:lineTo x="21529" y="20571"/>
                    <wp:lineTo x="21529"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688590" cy="266700"/>
                        </a:xfrm>
                        <a:prstGeom prst="rect">
                          <a:avLst/>
                        </a:prstGeom>
                        <a:solidFill>
                          <a:prstClr val="white"/>
                        </a:solidFill>
                        <a:ln>
                          <a:noFill/>
                        </a:ln>
                      </wps:spPr>
                      <wps:txbx>
                        <w:txbxContent>
                          <w:p w14:paraId="3530B425" w14:textId="4BADD255" w:rsidR="00A0221D" w:rsidRPr="00C7574F" w:rsidRDefault="00A0221D" w:rsidP="00A0221D">
                            <w:pPr>
                              <w:pStyle w:val="Caption"/>
                              <w:rPr>
                                <w:noProof/>
                                <w:color w:val="333333"/>
                                <w:sz w:val="22"/>
                                <w:szCs w:val="22"/>
                              </w:rPr>
                            </w:pPr>
                            <w:r>
                              <w:t xml:space="preserve">Figure </w:t>
                            </w:r>
                            <w:fldSimple w:instr=" SEQ Figure \* ARABIC ">
                              <w:r w:rsidR="00367A54">
                                <w:rPr>
                                  <w:noProof/>
                                </w:rPr>
                                <w:t>1</w:t>
                              </w:r>
                            </w:fldSimple>
                            <w:r>
                              <w:t xml:space="preserve">: Mexico Beach, FL after </w:t>
                            </w:r>
                            <w:r w:rsidR="00475274">
                              <w:t>H</w:t>
                            </w:r>
                            <w:r>
                              <w:t>urricane Michael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http://schemas.microsoft.com/office/word/2018/wordml" xmlns:w16cex="http://schemas.microsoft.com/office/word/2018/wordml/cex">
            <w:pict>
              <v:shape w14:anchorId="30FF5428" id="Text Box 7" o:spid="_x0000_s1029" type="#_x0000_t202" style="position:absolute;left:0;text-align:left;margin-left:14.25pt;margin-top:348.2pt;width:211.7pt;height:21pt;z-index:-2516500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" stroked="f">
                <v:textbox style="mso-fit-shape-to-text:t" inset="0,0,0,0">
                  <w:txbxContent>
                    <w:p w14:paraId="3530B425" w14:textId="4BADD255" w:rsidR="00A0221D" w:rsidRPr="00C7574F" w:rsidRDefault="00A0221D" w:rsidP="00A0221D">
                      <w:pPr>
                        <w:pStyle w:val="Caption"/>
                        <w:rPr>
                          <w:noProof/>
                          <w:color w:val="333333"/>
                          <w:sz w:val="22"/>
                          <w:szCs w:val="22"/>
                        </w:rPr>
                      </w:pPr>
                      <w:r>
                        <w:t xml:space="preserve">Figure </w:t>
                      </w:r>
                      <w:r>
                        <w:fldChar w:fldCharType="begin"/>
                      </w:r>
                      <w:r>
                        <w:instrText xml:space="preserve"> SEQ Figure \* ARABIC </w:instrText>
                      </w:r>
                      <w:r>
                        <w:fldChar w:fldCharType="separate"/>
                      </w:r>
                      <w:r w:rsidR="00367A54">
                        <w:rPr>
                          <w:noProof/>
                        </w:rPr>
                        <w:t>1</w:t>
                      </w:r>
                      <w:r>
                        <w:fldChar w:fldCharType="end"/>
                      </w:r>
                      <w:r>
                        <w:t xml:space="preserve">: Mexico Beach, FL after </w:t>
                      </w:r>
                      <w:r w:rsidR="00475274">
                        <w:t>H</w:t>
                      </w:r>
                      <w:r>
                        <w:t>urricane Michael</w:t>
                      </w:r>
                    </w:p>
                  </w:txbxContent>
                </v:textbox>
                <w10:wrap type="tight" anchory="page"/>
              </v:shape>
            </w:pict>
          </mc:Fallback>
        </mc:AlternateContent>
      </w:r>
      <w:r w:rsidR="00637155" w:rsidRPr="00690F39">
        <w:rPr>
          <w:i/>
          <w:iCs/>
          <w:sz w:val="22"/>
          <w:szCs w:val="22"/>
        </w:rPr>
        <w:t>“320,000 people did not evacuate the path of Hurricane Michael as it approached the Florida coast, where it went on to devastate the coast and kill at least two people and leave 280 missing. More than 500,000 people were under mandatory evacuation notices or urged to find higher ground before the hurricane, the strongest ever recorded in the region, hit.”</w:t>
      </w:r>
      <w:r w:rsidR="00C746EB" w:rsidRPr="00690F39">
        <w:rPr>
          <w:i/>
          <w:iCs/>
          <w:sz w:val="22"/>
          <w:szCs w:val="22"/>
        </w:rPr>
        <w:t xml:space="preserve"> (</w:t>
      </w:r>
      <w:r w:rsidR="007708D2" w:rsidRPr="00690F39">
        <w:rPr>
          <w:i/>
          <w:iCs/>
          <w:sz w:val="22"/>
          <w:szCs w:val="22"/>
        </w:rPr>
        <w:t>Business Insider).</w:t>
      </w:r>
    </w:p>
    <w:p w14:paraId="12B0110A" w14:textId="75FC999E" w:rsidR="00FB4F4E" w:rsidRPr="007E6D40" w:rsidRDefault="0035791B" w:rsidP="00B661F7">
      <w:pPr>
        <w:spacing w:after="240"/>
        <w:ind w:left="288" w:right="288"/>
        <w:rPr>
          <w:rFonts w:ascii="Times New Roman" w:eastAsia="Times New Roman" w:hAnsi="Times New Roman" w:cs="Times New Roman"/>
          <w:color w:val="auto"/>
          <w:sz w:val="22"/>
          <w:szCs w:val="22"/>
        </w:rPr>
      </w:pPr>
      <w:r w:rsidRPr="00850599">
        <w:rPr>
          <w:sz w:val="22"/>
          <w:szCs w:val="22"/>
        </w:rPr>
        <w:t xml:space="preserve">At first glance this may seem to have simply been out of </w:t>
      </w:r>
      <w:r w:rsidR="00ED111B" w:rsidRPr="00850599">
        <w:rPr>
          <w:sz w:val="22"/>
          <w:szCs w:val="22"/>
        </w:rPr>
        <w:t>stubbornness</w:t>
      </w:r>
      <w:r w:rsidRPr="00850599">
        <w:rPr>
          <w:sz w:val="22"/>
          <w:szCs w:val="22"/>
        </w:rPr>
        <w:t>, however Bu</w:t>
      </w:r>
      <w:r w:rsidR="00622E04" w:rsidRPr="00850599">
        <w:rPr>
          <w:sz w:val="22"/>
          <w:szCs w:val="22"/>
        </w:rPr>
        <w:t xml:space="preserve">siness Insider </w:t>
      </w:r>
      <w:r w:rsidR="00ED111B" w:rsidRPr="00850599">
        <w:rPr>
          <w:sz w:val="22"/>
          <w:szCs w:val="22"/>
        </w:rPr>
        <w:t>clarifies</w:t>
      </w:r>
      <w:r w:rsidR="00622E04" w:rsidRPr="00850599">
        <w:rPr>
          <w:sz w:val="22"/>
          <w:szCs w:val="22"/>
        </w:rPr>
        <w:t xml:space="preserve"> later in the article, “</w:t>
      </w:r>
      <w:r w:rsidR="00ED111B" w:rsidRPr="00850599">
        <w:rPr>
          <w:sz w:val="22"/>
          <w:szCs w:val="22"/>
        </w:rPr>
        <w:t xml:space="preserve">… </w:t>
      </w:r>
      <w:r w:rsidR="00622E04" w:rsidRPr="00850599">
        <w:rPr>
          <w:sz w:val="22"/>
          <w:szCs w:val="22"/>
        </w:rPr>
        <w:t>many people were not able to leave, for</w:t>
      </w:r>
      <w:r w:rsidR="00690F39">
        <w:rPr>
          <w:sz w:val="22"/>
          <w:szCs w:val="22"/>
        </w:rPr>
        <w:t xml:space="preserve"> </w:t>
      </w:r>
      <w:r w:rsidR="00622E04" w:rsidRPr="00850599">
        <w:rPr>
          <w:sz w:val="22"/>
          <w:szCs w:val="22"/>
        </w:rPr>
        <w:t>financial reasons or due to disability or illness</w:t>
      </w:r>
      <w:r w:rsidR="00850599" w:rsidRPr="00850599">
        <w:rPr>
          <w:sz w:val="22"/>
          <w:szCs w:val="22"/>
        </w:rPr>
        <w:t>” (Business Insider).</w:t>
      </w:r>
      <w:ins w:id="184" w:author="Wesley Gore" w:date="2020-08-05T22:29:00Z">
        <w:r w:rsidR="002D7A9E">
          <w:rPr>
            <w:sz w:val="22"/>
            <w:szCs w:val="22"/>
          </w:rPr>
          <w:t xml:space="preserve"> Evacuation needs to be available for all citizens despite their condition.</w:t>
        </w:r>
      </w:ins>
    </w:p>
    <w:p w14:paraId="6C58D23D" w14:textId="1C3EDDB3" w:rsidR="007E219B" w:rsidRPr="00436149" w:rsidRDefault="00436149" w:rsidP="004C775D">
      <w:pPr>
        <w:pStyle w:val="Heading2"/>
      </w:pPr>
      <w:bookmarkStart w:id="185" w:name="_Toc47559541"/>
      <w:r w:rsidRPr="00436149">
        <w:t>Climate Change</w:t>
      </w:r>
      <w:bookmarkEnd w:id="185"/>
    </w:p>
    <w:p w14:paraId="3FB1AA01" w14:textId="2FA881EA" w:rsidR="00B40CC6" w:rsidRDefault="00941A98" w:rsidP="00B661F7">
      <w:pPr>
        <w:spacing w:after="240"/>
        <w:ind w:left="288" w:right="288"/>
        <w:rPr>
          <w:sz w:val="22"/>
          <w:szCs w:val="22"/>
        </w:rPr>
      </w:pPr>
      <w:r w:rsidRPr="002661B9">
        <w:rPr>
          <w:sz w:val="22"/>
          <w:szCs w:val="22"/>
        </w:rPr>
        <w:t>There is a growing, and ever present, problem the world is facing and that is the effects of climate change.</w:t>
      </w:r>
      <w:r w:rsidR="00A34112" w:rsidRPr="002661B9">
        <w:rPr>
          <w:sz w:val="22"/>
          <w:szCs w:val="22"/>
        </w:rPr>
        <w:t xml:space="preserve"> </w:t>
      </w:r>
      <w:r w:rsidR="007244EF" w:rsidRPr="002661B9">
        <w:rPr>
          <w:sz w:val="22"/>
          <w:szCs w:val="22"/>
        </w:rPr>
        <w:t>The scientific community has long backed the existence of anthropogenic global warming</w:t>
      </w:r>
      <w:r w:rsidR="00830386" w:rsidRPr="002661B9">
        <w:rPr>
          <w:sz w:val="22"/>
          <w:szCs w:val="22"/>
        </w:rPr>
        <w:t xml:space="preserve"> (</w:t>
      </w:r>
      <w:r w:rsidR="00A152FF" w:rsidRPr="002661B9">
        <w:rPr>
          <w:sz w:val="22"/>
          <w:szCs w:val="22"/>
        </w:rPr>
        <w:t>AGP</w:t>
      </w:r>
      <w:r w:rsidR="00830386" w:rsidRPr="002661B9">
        <w:rPr>
          <w:sz w:val="22"/>
          <w:szCs w:val="22"/>
        </w:rPr>
        <w:t>)</w:t>
      </w:r>
      <w:r w:rsidR="007244EF" w:rsidRPr="002661B9">
        <w:rPr>
          <w:sz w:val="22"/>
          <w:szCs w:val="22"/>
        </w:rPr>
        <w:t xml:space="preserve">. In a research letter posted to IOP Science about whether there was in fact a consensus on the issue of climate change, they claimed </w:t>
      </w:r>
      <w:r w:rsidR="00A34112" w:rsidRPr="002661B9">
        <w:rPr>
          <w:sz w:val="22"/>
          <w:szCs w:val="22"/>
        </w:rPr>
        <w:t xml:space="preserve">“We have shown that the scientific consensus on </w:t>
      </w:r>
      <w:r w:rsidR="007244EF" w:rsidRPr="002661B9">
        <w:rPr>
          <w:sz w:val="22"/>
          <w:szCs w:val="22"/>
        </w:rPr>
        <w:t>AGP</w:t>
      </w:r>
      <w:r w:rsidR="00A34112" w:rsidRPr="002661B9">
        <w:rPr>
          <w:sz w:val="22"/>
          <w:szCs w:val="22"/>
        </w:rPr>
        <w:t xml:space="preserve"> is robust, with a range of 90%–100% depending on the exact question, timing and sampling methodology”</w:t>
      </w:r>
      <w:r w:rsidR="00D716D2" w:rsidRPr="002661B9">
        <w:rPr>
          <w:sz w:val="22"/>
          <w:szCs w:val="22"/>
        </w:rPr>
        <w:t xml:space="preserve"> (Consensus on consensus). The effects of climate change are wide ranging </w:t>
      </w:r>
      <w:r w:rsidR="00133F69" w:rsidRPr="002661B9">
        <w:rPr>
          <w:sz w:val="22"/>
          <w:szCs w:val="22"/>
        </w:rPr>
        <w:t>with NASA on their website listing a few as increased temperatures, frost-free seasons, changes in precipitation patterns, increased heat waves, increased sea level, and more intense hurricanes (The Effects).</w:t>
      </w:r>
      <w:r w:rsidR="00440BC1" w:rsidRPr="002661B9">
        <w:rPr>
          <w:sz w:val="22"/>
          <w:szCs w:val="22"/>
        </w:rPr>
        <w:t xml:space="preserve"> This last inclusion is quite troubling given the already intense nature of the damages caused by hurricanes. From this we can see how climate change </w:t>
      </w:r>
      <w:r w:rsidR="00F84E8F" w:rsidRPr="002661B9">
        <w:rPr>
          <w:sz w:val="22"/>
          <w:szCs w:val="22"/>
        </w:rPr>
        <w:t xml:space="preserve">has the potential to </w:t>
      </w:r>
      <w:r w:rsidR="00ED58CF" w:rsidRPr="002661B9">
        <w:rPr>
          <w:sz w:val="22"/>
          <w:szCs w:val="22"/>
        </w:rPr>
        <w:t>intensely</w:t>
      </w:r>
      <w:r w:rsidR="00F84E8F" w:rsidRPr="002661B9">
        <w:rPr>
          <w:sz w:val="22"/>
          <w:szCs w:val="22"/>
        </w:rPr>
        <w:t xml:space="preserve"> worsen an already</w:t>
      </w:r>
      <w:r w:rsidR="0064299B" w:rsidRPr="002661B9">
        <w:rPr>
          <w:sz w:val="22"/>
          <w:szCs w:val="22"/>
        </w:rPr>
        <w:t xml:space="preserve"> difficult and damaging issue.</w:t>
      </w:r>
      <w:r w:rsidR="000F6F13">
        <w:rPr>
          <w:sz w:val="22"/>
          <w:szCs w:val="22"/>
        </w:rPr>
        <w:t xml:space="preserve"> </w:t>
      </w:r>
      <w:r w:rsidR="00B40CC6">
        <w:rPr>
          <w:sz w:val="22"/>
          <w:szCs w:val="22"/>
        </w:rPr>
        <w:t>In a report by The Guardian, they talk about this relationship between climate change and hurricanes saying</w:t>
      </w:r>
      <w:ins w:id="186" w:author="Wesley Gore" w:date="2020-08-05T22:39:00Z">
        <w:r w:rsidR="002D7A9E">
          <w:rPr>
            <w:sz w:val="22"/>
            <w:szCs w:val="22"/>
          </w:rPr>
          <w:t>:</w:t>
        </w:r>
      </w:ins>
      <w:r w:rsidR="00B40CC6">
        <w:rPr>
          <w:sz w:val="22"/>
          <w:szCs w:val="22"/>
        </w:rPr>
        <w:t xml:space="preserve"> </w:t>
      </w:r>
    </w:p>
    <w:p w14:paraId="608E42F3" w14:textId="381D6484" w:rsidR="00B40CC6" w:rsidRDefault="00B40CC6" w:rsidP="00B661F7">
      <w:pPr>
        <w:ind w:left="288" w:right="288"/>
        <w:rPr>
          <w:ins w:id="187" w:author="Wesley Gore" w:date="2020-08-05T22:32:00Z"/>
          <w:i/>
          <w:iCs/>
          <w:sz w:val="22"/>
          <w:szCs w:val="22"/>
        </w:rPr>
      </w:pPr>
      <w:r w:rsidRPr="00A45E6F">
        <w:rPr>
          <w:i/>
          <w:iCs/>
          <w:sz w:val="22"/>
          <w:szCs w:val="22"/>
        </w:rPr>
        <w:t>“While the overall number of hurricanes has remained roughly the same in recent decades, </w:t>
      </w:r>
      <w:r w:rsidRPr="00A45E6F">
        <w:rPr>
          <w:rFonts w:ascii="Georgia" w:hAnsi="Georgia"/>
          <w:i/>
          <w:iCs/>
          <w:sz w:val="22"/>
          <w:szCs w:val="22"/>
        </w:rPr>
        <w:t>there is evidence</w:t>
      </w:r>
      <w:r w:rsidRPr="00A45E6F">
        <w:rPr>
          <w:i/>
          <w:iCs/>
          <w:sz w:val="22"/>
          <w:szCs w:val="22"/>
        </w:rPr>
        <w:t> they are intensifying more quickly, resulting in a greater number of the most severe category four and five storms.</w:t>
      </w:r>
      <w:r w:rsidRPr="00A45E6F">
        <w:rPr>
          <w:rFonts w:cs="Times New Roman"/>
          <w:i/>
          <w:iCs/>
          <w:sz w:val="22"/>
          <w:szCs w:val="22"/>
        </w:rPr>
        <w:t xml:space="preserve"> </w:t>
      </w:r>
      <w:r w:rsidRPr="00A45E6F">
        <w:rPr>
          <w:i/>
          <w:iCs/>
          <w:sz w:val="22"/>
          <w:szCs w:val="22"/>
        </w:rPr>
        <w:t>The proportion of tropical storms that rapidly strengthen into powerful hurricanes has tripled over the past 30 years</w:t>
      </w:r>
      <w:proofErr w:type="gramStart"/>
      <w:r w:rsidRPr="00A45E6F">
        <w:rPr>
          <w:i/>
          <w:iCs/>
          <w:sz w:val="22"/>
          <w:szCs w:val="22"/>
        </w:rPr>
        <w:t>…”</w:t>
      </w:r>
      <w:r w:rsidR="000D6ECB" w:rsidRPr="00A45E6F">
        <w:rPr>
          <w:i/>
          <w:iCs/>
          <w:sz w:val="22"/>
          <w:szCs w:val="22"/>
        </w:rPr>
        <w:t>(</w:t>
      </w:r>
      <w:proofErr w:type="gramEnd"/>
      <w:r w:rsidR="000D6ECB" w:rsidRPr="00A45E6F">
        <w:rPr>
          <w:i/>
          <w:iCs/>
          <w:sz w:val="22"/>
          <w:szCs w:val="22"/>
        </w:rPr>
        <w:t>The Guardian).</w:t>
      </w:r>
      <w:ins w:id="188" w:author="Wesley Gore" w:date="2020-08-05T22:32:00Z">
        <w:r w:rsidR="002D7A9E">
          <w:rPr>
            <w:i/>
            <w:iCs/>
            <w:sz w:val="22"/>
            <w:szCs w:val="22"/>
          </w:rPr>
          <w:t>’</w:t>
        </w:r>
      </w:ins>
    </w:p>
    <w:p w14:paraId="5AA5FF15" w14:textId="2D3070F8" w:rsidR="002D7A9E" w:rsidRPr="002D7A9E" w:rsidRDefault="002D7A9E" w:rsidP="00B661F7">
      <w:pPr>
        <w:ind w:left="288" w:right="288"/>
        <w:rPr>
          <w:sz w:val="22"/>
          <w:szCs w:val="22"/>
          <w:rPrChange w:id="189" w:author="Wesley Gore" w:date="2020-08-05T22:32:00Z">
            <w:rPr>
              <w:i/>
              <w:iCs/>
              <w:sz w:val="22"/>
              <w:szCs w:val="22"/>
            </w:rPr>
          </w:rPrChange>
        </w:rPr>
      </w:pPr>
      <w:ins w:id="190" w:author="Wesley Gore" w:date="2020-08-05T22:32:00Z">
        <w:r>
          <w:rPr>
            <w:sz w:val="22"/>
            <w:szCs w:val="22"/>
          </w:rPr>
          <w:t>We must take action against climate change to stop the intensifying hurricane issue.</w:t>
        </w:r>
      </w:ins>
    </w:p>
    <w:p w14:paraId="61E5BDCB" w14:textId="580E4F13" w:rsidR="009F154E" w:rsidRPr="009F154E" w:rsidRDefault="009F154E" w:rsidP="00B40CC6">
      <w:pPr>
        <w:rPr>
          <w:sz w:val="22"/>
          <w:szCs w:val="22"/>
        </w:rPr>
      </w:pPr>
    </w:p>
    <w:p w14:paraId="606B1ED8" w14:textId="77777777" w:rsidR="002661B9" w:rsidRPr="00436149" w:rsidRDefault="002661B9" w:rsidP="004C775D"/>
    <w:p w14:paraId="05EF953E" w14:textId="22403DDB" w:rsidR="00436149" w:rsidRDefault="00436149" w:rsidP="004C775D">
      <w:pPr>
        <w:pStyle w:val="Heading1"/>
      </w:pPr>
      <w:bookmarkStart w:id="191" w:name="_Toc46092896"/>
      <w:del w:id="192" w:author="Wesley Gore" w:date="2020-08-05T22:30:00Z">
        <w:r w:rsidRPr="00436149" w:rsidDel="002D7A9E">
          <w:lastRenderedPageBreak/>
          <w:delText>The Solution</w:delText>
        </w:r>
      </w:del>
      <w:bookmarkStart w:id="193" w:name="_Toc47559542"/>
      <w:bookmarkEnd w:id="191"/>
      <w:ins w:id="194" w:author="Wesley Gore" w:date="2020-08-05T22:31:00Z">
        <w:r w:rsidR="002D7A9E">
          <w:t>Stop filling the atmosphere with poison</w:t>
        </w:r>
      </w:ins>
      <w:bookmarkEnd w:id="193"/>
    </w:p>
    <w:p w14:paraId="07A950C1" w14:textId="56370C31" w:rsidR="004C775D" w:rsidRDefault="004C775D" w:rsidP="004C775D">
      <w:pPr>
        <w:pStyle w:val="Heading2"/>
      </w:pPr>
      <w:bookmarkStart w:id="195" w:name="_Toc47559543"/>
      <w:r>
        <w:t>First Steps</w:t>
      </w:r>
      <w:bookmarkEnd w:id="195"/>
    </w:p>
    <w:p w14:paraId="5B4C207B" w14:textId="65979B86" w:rsidR="004C775D" w:rsidRPr="005A0507" w:rsidRDefault="00BC7D1C" w:rsidP="00732AB7">
      <w:pPr>
        <w:ind w:left="288" w:right="288"/>
        <w:rPr>
          <w:sz w:val="22"/>
          <w:szCs w:val="22"/>
        </w:rPr>
      </w:pPr>
      <w:r w:rsidRPr="002E7C5A">
        <w:rPr>
          <w:rFonts w:ascii="Times New Roman" w:eastAsia="Times New Roman" w:hAnsi="Times New Roman" w:cs="Times New Roman"/>
          <w:noProof/>
          <w:color w:val="auto"/>
        </w:rPr>
        <w:drawing>
          <wp:anchor distT="0" distB="0" distL="114300" distR="114300" simplePos="0" relativeHeight="251667456" behindDoc="1" locked="0" layoutInCell="1" allowOverlap="1" wp14:anchorId="59C54CE8" wp14:editId="1227516D">
            <wp:simplePos x="0" y="0"/>
            <wp:positionH relativeFrom="column">
              <wp:posOffset>3197571</wp:posOffset>
            </wp:positionH>
            <wp:positionV relativeFrom="paragraph">
              <wp:posOffset>36830</wp:posOffset>
            </wp:positionV>
            <wp:extent cx="3067685" cy="2137410"/>
            <wp:effectExtent l="0" t="0" r="5715" b="0"/>
            <wp:wrapTight wrapText="bothSides">
              <wp:wrapPolygon edited="0">
                <wp:start x="626" y="0"/>
                <wp:lineTo x="0" y="642"/>
                <wp:lineTo x="0" y="20663"/>
                <wp:lineTo x="537" y="21433"/>
                <wp:lineTo x="626" y="21433"/>
                <wp:lineTo x="20925" y="21433"/>
                <wp:lineTo x="21014" y="21433"/>
                <wp:lineTo x="21551" y="20663"/>
                <wp:lineTo x="21551" y="642"/>
                <wp:lineTo x="20925" y="0"/>
                <wp:lineTo x="626" y="0"/>
              </wp:wrapPolygon>
            </wp:wrapTight>
            <wp:docPr id="8" name="Picture 8" descr="Hansen was right: Marking an anniversary by misleading the 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sen was right: Marking an anniversary by misleading the publ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685" cy="213741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r w:rsidR="005509C4" w:rsidRPr="005A0507">
        <w:rPr>
          <w:sz w:val="22"/>
          <w:szCs w:val="22"/>
        </w:rPr>
        <w:t xml:space="preserve">To address this issue </w:t>
      </w:r>
      <w:r w:rsidR="00B71784" w:rsidRPr="005A0507">
        <w:rPr>
          <w:sz w:val="22"/>
          <w:szCs w:val="22"/>
        </w:rPr>
        <w:t xml:space="preserve">of climate change </w:t>
      </w:r>
      <w:r w:rsidR="002452C5" w:rsidRPr="005A0507">
        <w:rPr>
          <w:sz w:val="22"/>
          <w:szCs w:val="22"/>
        </w:rPr>
        <w:t>we must</w:t>
      </w:r>
      <w:del w:id="196" w:author="Wesley Gore" w:date="2020-08-05T22:31:00Z">
        <w:r w:rsidR="002452C5" w:rsidRPr="005A0507" w:rsidDel="002D7A9E">
          <w:rPr>
            <w:sz w:val="22"/>
            <w:szCs w:val="22"/>
          </w:rPr>
          <w:delText>:</w:delText>
        </w:r>
      </w:del>
    </w:p>
    <w:p w14:paraId="404425C3" w14:textId="2B0E7B29" w:rsidR="00033350" w:rsidRPr="005A0507" w:rsidRDefault="002452C5" w:rsidP="00732AB7">
      <w:pPr>
        <w:pStyle w:val="ListParagraph"/>
        <w:numPr>
          <w:ilvl w:val="0"/>
          <w:numId w:val="18"/>
        </w:numPr>
        <w:ind w:left="936" w:right="288"/>
        <w:rPr>
          <w:sz w:val="22"/>
          <w:szCs w:val="22"/>
        </w:rPr>
      </w:pPr>
      <w:r w:rsidRPr="005A0507">
        <w:rPr>
          <w:sz w:val="22"/>
          <w:szCs w:val="22"/>
        </w:rPr>
        <w:t xml:space="preserve">Educate the public </w:t>
      </w:r>
      <w:r w:rsidR="00EC24DA" w:rsidRPr="005A0507">
        <w:rPr>
          <w:sz w:val="22"/>
          <w:szCs w:val="22"/>
        </w:rPr>
        <w:t>in the reality and effects of climate change</w:t>
      </w:r>
      <w:r w:rsidR="00F358EC" w:rsidRPr="005A0507">
        <w:rPr>
          <w:sz w:val="22"/>
          <w:szCs w:val="22"/>
        </w:rPr>
        <w:t xml:space="preserve">, especially in regard to </w:t>
      </w:r>
      <w:r w:rsidR="00145178" w:rsidRPr="005A0507">
        <w:rPr>
          <w:sz w:val="22"/>
          <w:szCs w:val="22"/>
        </w:rPr>
        <w:t>intensifying storms</w:t>
      </w:r>
      <w:ins w:id="197" w:author="Wesley Gore" w:date="2020-08-05T22:31:00Z">
        <w:r w:rsidR="002D7A9E">
          <w:rPr>
            <w:sz w:val="22"/>
            <w:szCs w:val="22"/>
          </w:rPr>
          <w:t>,</w:t>
        </w:r>
      </w:ins>
      <w:r w:rsidR="00145178" w:rsidRPr="005A0507">
        <w:rPr>
          <w:sz w:val="22"/>
          <w:szCs w:val="22"/>
        </w:rPr>
        <w:t xml:space="preserve"> </w:t>
      </w:r>
    </w:p>
    <w:p w14:paraId="66D3AAE3" w14:textId="04365666" w:rsidR="005D476F" w:rsidRPr="005A0507" w:rsidRDefault="00DB55FD" w:rsidP="00732AB7">
      <w:pPr>
        <w:pStyle w:val="ListParagraph"/>
        <w:numPr>
          <w:ilvl w:val="0"/>
          <w:numId w:val="18"/>
        </w:numPr>
        <w:ind w:left="936" w:right="288"/>
        <w:rPr>
          <w:sz w:val="22"/>
          <w:szCs w:val="22"/>
        </w:rPr>
      </w:pPr>
      <w:r w:rsidRPr="005A0507">
        <w:rPr>
          <w:sz w:val="22"/>
          <w:szCs w:val="22"/>
        </w:rPr>
        <w:t xml:space="preserve">Develop economic projections to accurately model </w:t>
      </w:r>
      <w:r w:rsidR="00B25CE2" w:rsidRPr="005A0507">
        <w:rPr>
          <w:sz w:val="22"/>
          <w:szCs w:val="22"/>
        </w:rPr>
        <w:t xml:space="preserve">an ROI return </w:t>
      </w:r>
      <w:r w:rsidR="005D476F" w:rsidRPr="005A0507">
        <w:rPr>
          <w:sz w:val="22"/>
          <w:szCs w:val="22"/>
        </w:rPr>
        <w:t>timetable</w:t>
      </w:r>
      <w:r w:rsidR="003F01AE" w:rsidRPr="005A0507">
        <w:rPr>
          <w:sz w:val="22"/>
          <w:szCs w:val="22"/>
        </w:rPr>
        <w:t xml:space="preserve"> of investing into green technology development in</w:t>
      </w:r>
      <w:r w:rsidR="00E24175" w:rsidRPr="005A0507">
        <w:rPr>
          <w:sz w:val="22"/>
          <w:szCs w:val="22"/>
        </w:rPr>
        <w:t xml:space="preserve"> oceanside cities</w:t>
      </w:r>
      <w:ins w:id="198" w:author="Wesley Gore" w:date="2020-08-05T22:31:00Z">
        <w:r w:rsidR="002D7A9E">
          <w:rPr>
            <w:sz w:val="22"/>
            <w:szCs w:val="22"/>
          </w:rPr>
          <w:t>,</w:t>
        </w:r>
      </w:ins>
    </w:p>
    <w:p w14:paraId="0FE53D49" w14:textId="339D3E0E" w:rsidR="00123951" w:rsidRPr="005A0507" w:rsidRDefault="002D7A9E" w:rsidP="00732AB7">
      <w:pPr>
        <w:pStyle w:val="ListParagraph"/>
        <w:numPr>
          <w:ilvl w:val="0"/>
          <w:numId w:val="18"/>
        </w:numPr>
        <w:ind w:left="936" w:right="288"/>
        <w:rPr>
          <w:sz w:val="22"/>
          <w:szCs w:val="22"/>
        </w:rPr>
      </w:pPr>
      <w:r>
        <w:rPr>
          <w:noProof/>
        </w:rPr>
        <mc:AlternateContent>
          <mc:Choice Requires="wps">
            <w:drawing>
              <wp:anchor distT="0" distB="0" distL="114300" distR="114300" simplePos="0" relativeHeight="251669504" behindDoc="1" locked="0" layoutInCell="1" allowOverlap="1" wp14:anchorId="46C549D5" wp14:editId="06141E8A">
                <wp:simplePos x="0" y="0"/>
                <wp:positionH relativeFrom="column">
                  <wp:posOffset>3202940</wp:posOffset>
                </wp:positionH>
                <wp:positionV relativeFrom="paragraph">
                  <wp:posOffset>809625</wp:posOffset>
                </wp:positionV>
                <wp:extent cx="3067685" cy="635"/>
                <wp:effectExtent l="0" t="0" r="5715" b="635"/>
                <wp:wrapTight wrapText="bothSides">
                  <wp:wrapPolygon edited="0">
                    <wp:start x="0" y="0"/>
                    <wp:lineTo x="0" y="21122"/>
                    <wp:lineTo x="21551" y="21122"/>
                    <wp:lineTo x="2155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067685" cy="635"/>
                        </a:xfrm>
                        <a:prstGeom prst="rect">
                          <a:avLst/>
                        </a:prstGeom>
                        <a:solidFill>
                          <a:prstClr val="white"/>
                        </a:solidFill>
                        <a:ln>
                          <a:noFill/>
                        </a:ln>
                      </wps:spPr>
                      <wps:txbx>
                        <w:txbxContent>
                          <w:p w14:paraId="6973464E" w14:textId="69793AC0" w:rsidR="002E7C5A" w:rsidRPr="00BD08ED" w:rsidRDefault="002E7C5A" w:rsidP="002E7C5A">
                            <w:pPr>
                              <w:pStyle w:val="Caption"/>
                              <w:rPr>
                                <w:rFonts w:ascii="Times New Roman" w:eastAsia="Times New Roman" w:hAnsi="Times New Roman" w:cs="Times New Roman"/>
                                <w:noProof/>
                              </w:rPr>
                            </w:pPr>
                            <w:r>
                              <w:t xml:space="preserve">Figure </w:t>
                            </w:r>
                            <w:fldSimple w:instr=" SEQ Figure \* ARABIC ">
                              <w:r w:rsidR="00367A54">
                                <w:rPr>
                                  <w:noProof/>
                                </w:rPr>
                                <w:t>2</w:t>
                              </w:r>
                            </w:fldSimple>
                            <w:r>
                              <w:t xml:space="preserve">: James E. Hansen, former </w:t>
                            </w:r>
                            <w:r w:rsidRPr="00BD032A">
                              <w:t>Director of the NASA Goddard Institute for Space Studies</w:t>
                            </w:r>
                            <w:r>
                              <w:t>, testifying before congress on the importance of addressing climate change 1988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C549D5" id="_x0000_t202" coordsize="21600,21600" o:spt="202" path="m,l,21600r21600,l21600,xe">
                <v:stroke joinstyle="miter"/>
                <v:path gradientshapeok="t" o:connecttype="rect"/>
              </v:shapetype>
              <v:shape id="Text Box 9" o:spid="_x0000_s1030" type="#_x0000_t202" style="position:absolute;left:0;text-align:left;margin-left:252.2pt;margin-top:63.75pt;width:241.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" stroked="f">
                <v:textbox style="mso-fit-shape-to-text:t" inset="0,0,0,0">
                  <w:txbxContent>
                    <w:p w14:paraId="6973464E" w14:textId="69793AC0" w:rsidR="002E7C5A" w:rsidRPr="00BD08ED" w:rsidRDefault="002E7C5A" w:rsidP="002E7C5A">
                      <w:pPr>
                        <w:pStyle w:val="Caption"/>
                        <w:rPr>
                          <w:rFonts w:ascii="Times New Roman" w:eastAsia="Times New Roman" w:hAnsi="Times New Roman" w:cs="Times New Roman"/>
                          <w:noProof/>
                        </w:rPr>
                      </w:pPr>
                      <w:r>
                        <w:t xml:space="preserve">Figure </w:t>
                      </w:r>
                      <w:fldSimple w:instr=" SEQ Figure \* ARABIC ">
                        <w:r w:rsidR="00367A54">
                          <w:rPr>
                            <w:noProof/>
                          </w:rPr>
                          <w:t>2</w:t>
                        </w:r>
                      </w:fldSimple>
                      <w:r>
                        <w:t xml:space="preserve">: James E. Hansen, former </w:t>
                      </w:r>
                      <w:r w:rsidRPr="00BD032A">
                        <w:t>Director of the NASA Goddard Institute for Space Studies</w:t>
                      </w:r>
                      <w:r>
                        <w:t>, testifying before congress on the importance of addressing climate change 1988</w:t>
                      </w:r>
                    </w:p>
                  </w:txbxContent>
                </v:textbox>
                <w10:wrap type="tight"/>
              </v:shape>
            </w:pict>
          </mc:Fallback>
        </mc:AlternateContent>
      </w:r>
      <w:r w:rsidR="005F4966" w:rsidRPr="005A0507">
        <w:rPr>
          <w:sz w:val="22"/>
          <w:szCs w:val="22"/>
        </w:rPr>
        <w:t xml:space="preserve">Create, or increase, budgeting towards </w:t>
      </w:r>
      <w:r w:rsidR="00BC015D" w:rsidRPr="005A0507">
        <w:rPr>
          <w:sz w:val="22"/>
          <w:szCs w:val="22"/>
        </w:rPr>
        <w:t>green technology</w:t>
      </w:r>
      <w:r w:rsidR="00DC4CBF" w:rsidRPr="005A0507">
        <w:rPr>
          <w:sz w:val="22"/>
          <w:szCs w:val="22"/>
        </w:rPr>
        <w:t xml:space="preserve"> development</w:t>
      </w:r>
      <w:r w:rsidR="00BC015D" w:rsidRPr="005A0507">
        <w:rPr>
          <w:sz w:val="22"/>
          <w:szCs w:val="22"/>
        </w:rPr>
        <w:t xml:space="preserve"> education</w:t>
      </w:r>
      <w:r w:rsidR="00DC4CBF" w:rsidRPr="005A0507">
        <w:rPr>
          <w:sz w:val="22"/>
          <w:szCs w:val="22"/>
        </w:rPr>
        <w:t xml:space="preserve"> at the high school level </w:t>
      </w:r>
      <w:r w:rsidR="00085650" w:rsidRPr="005A0507">
        <w:rPr>
          <w:sz w:val="22"/>
          <w:szCs w:val="22"/>
        </w:rPr>
        <w:t xml:space="preserve">which encourage teens to </w:t>
      </w:r>
      <w:r w:rsidR="00F91D48" w:rsidRPr="005A0507">
        <w:rPr>
          <w:sz w:val="22"/>
          <w:szCs w:val="22"/>
        </w:rPr>
        <w:t xml:space="preserve">put their minds towards thinking of green alternatives to current </w:t>
      </w:r>
      <w:r w:rsidR="00123951" w:rsidRPr="005A0507">
        <w:rPr>
          <w:sz w:val="22"/>
          <w:szCs w:val="22"/>
        </w:rPr>
        <w:t>technologies which exist</w:t>
      </w:r>
      <w:ins w:id="199" w:author="Wesley Gore" w:date="2020-08-05T22:31:00Z">
        <w:r>
          <w:rPr>
            <w:sz w:val="22"/>
            <w:szCs w:val="22"/>
          </w:rPr>
          <w:t>,</w:t>
        </w:r>
      </w:ins>
    </w:p>
    <w:p w14:paraId="74621BE0" w14:textId="32625F00" w:rsidR="00DB672B" w:rsidRPr="002E7C5A" w:rsidRDefault="00DB672B" w:rsidP="002E7C5A">
      <w:pPr>
        <w:pStyle w:val="ListParagraph"/>
        <w:numPr>
          <w:ilvl w:val="0"/>
          <w:numId w:val="18"/>
        </w:numPr>
        <w:ind w:left="936"/>
        <w:rPr>
          <w:rFonts w:ascii="Times New Roman" w:eastAsia="Times New Roman" w:hAnsi="Times New Roman" w:cs="Times New Roman"/>
          <w:color w:val="auto"/>
        </w:rPr>
      </w:pPr>
      <w:r w:rsidRPr="002E7C5A">
        <w:rPr>
          <w:sz w:val="22"/>
          <w:szCs w:val="22"/>
        </w:rPr>
        <w:t xml:space="preserve">Invest into </w:t>
      </w:r>
      <w:r w:rsidR="00B21FE2" w:rsidRPr="002E7C5A">
        <w:rPr>
          <w:sz w:val="22"/>
          <w:szCs w:val="22"/>
        </w:rPr>
        <w:t>technologies that will cool sea</w:t>
      </w:r>
      <w:r w:rsidR="00086419" w:rsidRPr="002E7C5A">
        <w:rPr>
          <w:sz w:val="22"/>
          <w:szCs w:val="22"/>
        </w:rPr>
        <w:t xml:space="preserve"> and ocean </w:t>
      </w:r>
      <w:r w:rsidR="00B21FE2" w:rsidRPr="002E7C5A">
        <w:rPr>
          <w:sz w:val="22"/>
          <w:szCs w:val="22"/>
        </w:rPr>
        <w:t>water temperatures</w:t>
      </w:r>
      <w:ins w:id="200" w:author="Wesley Gore" w:date="2020-08-05T22:32:00Z">
        <w:r w:rsidR="002D7A9E">
          <w:rPr>
            <w:sz w:val="22"/>
            <w:szCs w:val="22"/>
          </w:rPr>
          <w:t>.</w:t>
        </w:r>
      </w:ins>
      <w:r w:rsidR="002E7C5A" w:rsidRPr="002E7C5A">
        <w:rPr>
          <w:rFonts w:ascii="Times New Roman" w:eastAsia="Times New Roman" w:hAnsi="Times New Roman" w:cs="Times New Roman"/>
          <w:color w:val="auto"/>
        </w:rPr>
        <w:fldChar w:fldCharType="begin"/>
      </w:r>
      <w:r w:rsidR="002E7C5A" w:rsidRPr="002E7C5A">
        <w:rPr>
          <w:rFonts w:ascii="Times New Roman" w:eastAsia="Times New Roman" w:hAnsi="Times New Roman" w:cs="Times New Roman"/>
          <w:color w:val="auto"/>
        </w:rPr>
        <w:instrText xml:space="preserve"> INCLUDEPICTURE "https://lh3.googleusercontent.com/proxy/Ty0Ng3si-efQ7KNry3w4yUYmBT0OpCiCyvmDsBRjpHturs6-ODVDzr8GDios5CWn7hFsnraMH9joR9My22kZp0WTLmmr7ecAeq_c3bph8VKvQO6-0VA" \* MERGEFORMATINET </w:instrText>
      </w:r>
      <w:r w:rsidR="002E7C5A" w:rsidRPr="002E7C5A">
        <w:rPr>
          <w:rFonts w:ascii="Times New Roman" w:eastAsia="Times New Roman" w:hAnsi="Times New Roman" w:cs="Times New Roman"/>
          <w:color w:val="auto"/>
        </w:rPr>
        <w:fldChar w:fldCharType="end"/>
      </w:r>
    </w:p>
    <w:p w14:paraId="641D74F1" w14:textId="135CA773" w:rsidR="00C24DBA" w:rsidRDefault="00985767" w:rsidP="00EC08D8">
      <w:pPr>
        <w:pStyle w:val="Heading2"/>
      </w:pPr>
      <w:bookmarkStart w:id="201" w:name="_Toc47559544"/>
      <w:r>
        <w:t xml:space="preserve">Future </w:t>
      </w:r>
      <w:r w:rsidR="00B563C7">
        <w:t>Action</w:t>
      </w:r>
      <w:bookmarkStart w:id="202" w:name="_GoBack"/>
      <w:bookmarkEnd w:id="201"/>
      <w:bookmarkEnd w:id="202"/>
    </w:p>
    <w:p w14:paraId="6490AC02" w14:textId="054F9EB1" w:rsidR="00B563C7" w:rsidRPr="005A0507" w:rsidRDefault="00B563C7" w:rsidP="00C02B8B">
      <w:pPr>
        <w:ind w:left="288" w:right="288"/>
        <w:rPr>
          <w:sz w:val="22"/>
          <w:szCs w:val="22"/>
        </w:rPr>
      </w:pPr>
      <w:r w:rsidRPr="005A0507">
        <w:rPr>
          <w:sz w:val="22"/>
          <w:szCs w:val="22"/>
        </w:rPr>
        <w:t xml:space="preserve">Solving this is a </w:t>
      </w:r>
      <w:r w:rsidR="009A0EB9" w:rsidRPr="005A0507">
        <w:rPr>
          <w:sz w:val="22"/>
          <w:szCs w:val="22"/>
        </w:rPr>
        <w:t>long-term commitment and thus initial action will not be enough. We must also</w:t>
      </w:r>
      <w:del w:id="203" w:author="Wesley Gore" w:date="2020-08-05T22:32:00Z">
        <w:r w:rsidR="009A0EB9" w:rsidRPr="005A0507" w:rsidDel="002D7A9E">
          <w:rPr>
            <w:sz w:val="22"/>
            <w:szCs w:val="22"/>
          </w:rPr>
          <w:delText>:</w:delText>
        </w:r>
      </w:del>
    </w:p>
    <w:p w14:paraId="2F792416" w14:textId="3F3EE377" w:rsidR="009A0EB9" w:rsidRPr="005A0507" w:rsidRDefault="00485B7D" w:rsidP="00C02B8B">
      <w:pPr>
        <w:pStyle w:val="ListParagraph"/>
        <w:numPr>
          <w:ilvl w:val="0"/>
          <w:numId w:val="19"/>
        </w:numPr>
        <w:ind w:left="936" w:right="288"/>
        <w:rPr>
          <w:sz w:val="22"/>
          <w:szCs w:val="22"/>
        </w:rPr>
      </w:pPr>
      <w:r w:rsidRPr="005A0507">
        <w:rPr>
          <w:sz w:val="22"/>
          <w:szCs w:val="22"/>
        </w:rPr>
        <w:t>Invest into r</w:t>
      </w:r>
      <w:r w:rsidR="00203DA6" w:rsidRPr="005A0507">
        <w:rPr>
          <w:sz w:val="22"/>
          <w:szCs w:val="22"/>
        </w:rPr>
        <w:t xml:space="preserve">enovating </w:t>
      </w:r>
      <w:del w:id="204" w:author="Wesley Gore" w:date="2020-08-05T22:32:00Z">
        <w:r w:rsidR="00203DA6" w:rsidRPr="005A0507" w:rsidDel="002D7A9E">
          <w:rPr>
            <w:sz w:val="22"/>
            <w:szCs w:val="22"/>
          </w:rPr>
          <w:delText xml:space="preserve">and reimagining </w:delText>
        </w:r>
      </w:del>
      <w:r w:rsidR="00203DA6" w:rsidRPr="005A0507">
        <w:rPr>
          <w:sz w:val="22"/>
          <w:szCs w:val="22"/>
        </w:rPr>
        <w:t xml:space="preserve">existing infrastructure </w:t>
      </w:r>
      <w:r w:rsidR="002C1E9C" w:rsidRPr="005A0507">
        <w:rPr>
          <w:sz w:val="22"/>
          <w:szCs w:val="22"/>
        </w:rPr>
        <w:t xml:space="preserve">to be more </w:t>
      </w:r>
      <w:del w:id="205" w:author="Wesley Gore" w:date="2020-08-05T22:32:00Z">
        <w:r w:rsidR="002C1E9C" w:rsidRPr="005A0507" w:rsidDel="002D7A9E">
          <w:rPr>
            <w:sz w:val="22"/>
            <w:szCs w:val="22"/>
          </w:rPr>
          <w:delText>eco friendly</w:delText>
        </w:r>
      </w:del>
      <w:ins w:id="206" w:author="Wesley Gore" w:date="2020-08-05T22:32:00Z">
        <w:r w:rsidR="002D7A9E" w:rsidRPr="005A0507">
          <w:rPr>
            <w:sz w:val="22"/>
            <w:szCs w:val="22"/>
          </w:rPr>
          <w:t>eco-friendly</w:t>
        </w:r>
        <w:r w:rsidR="002D7A9E">
          <w:rPr>
            <w:sz w:val="22"/>
            <w:szCs w:val="22"/>
          </w:rPr>
          <w:t>,</w:t>
        </w:r>
      </w:ins>
    </w:p>
    <w:p w14:paraId="5A0BCC8E" w14:textId="6AA92205" w:rsidR="002C1E9C" w:rsidRPr="005A0507" w:rsidRDefault="0035622E" w:rsidP="00C02B8B">
      <w:pPr>
        <w:pStyle w:val="ListParagraph"/>
        <w:numPr>
          <w:ilvl w:val="0"/>
          <w:numId w:val="19"/>
        </w:numPr>
        <w:ind w:left="936" w:right="288"/>
        <w:rPr>
          <w:sz w:val="22"/>
          <w:szCs w:val="22"/>
        </w:rPr>
      </w:pPr>
      <w:r w:rsidRPr="005A0507">
        <w:rPr>
          <w:sz w:val="22"/>
          <w:szCs w:val="22"/>
        </w:rPr>
        <w:t xml:space="preserve">Implementing </w:t>
      </w:r>
      <w:r w:rsidR="00ED4C3C" w:rsidRPr="005A0507">
        <w:rPr>
          <w:sz w:val="22"/>
          <w:szCs w:val="22"/>
        </w:rPr>
        <w:t>technologies developed during the starting phase</w:t>
      </w:r>
      <w:ins w:id="207" w:author="Wesley Gore" w:date="2020-08-05T22:33:00Z">
        <w:r w:rsidR="002D7A9E">
          <w:rPr>
            <w:sz w:val="22"/>
            <w:szCs w:val="22"/>
          </w:rPr>
          <w:t>,</w:t>
        </w:r>
      </w:ins>
    </w:p>
    <w:p w14:paraId="25BB753B" w14:textId="758B1931" w:rsidR="005A0507" w:rsidRPr="000A0F4E" w:rsidRDefault="00CC320C" w:rsidP="006E41CB">
      <w:pPr>
        <w:pStyle w:val="ListParagraph"/>
        <w:numPr>
          <w:ilvl w:val="0"/>
          <w:numId w:val="19"/>
        </w:numPr>
        <w:ind w:left="936" w:right="288"/>
        <w:rPr>
          <w:sz w:val="22"/>
          <w:szCs w:val="22"/>
        </w:rPr>
      </w:pPr>
      <w:r w:rsidRPr="005A0507">
        <w:rPr>
          <w:sz w:val="22"/>
          <w:szCs w:val="22"/>
        </w:rPr>
        <w:t xml:space="preserve">Use the destruction of future hurricanes to rebuild in a way which will further </w:t>
      </w:r>
      <w:r w:rsidR="0085598D" w:rsidRPr="005A0507">
        <w:rPr>
          <w:sz w:val="22"/>
          <w:szCs w:val="22"/>
        </w:rPr>
        <w:t xml:space="preserve">hurricane proof the area as well as utilizing existing green technologies to more easily shift </w:t>
      </w:r>
      <w:r w:rsidR="00597098" w:rsidRPr="005A0507">
        <w:rPr>
          <w:sz w:val="22"/>
          <w:szCs w:val="22"/>
        </w:rPr>
        <w:t xml:space="preserve">towns into </w:t>
      </w:r>
      <w:r w:rsidR="00732AB7" w:rsidRPr="005A0507">
        <w:rPr>
          <w:sz w:val="22"/>
          <w:szCs w:val="22"/>
        </w:rPr>
        <w:t>new eco-friendly systems and infrastructure</w:t>
      </w:r>
      <w:ins w:id="208" w:author="Wesley Gore" w:date="2020-08-05T22:33:00Z">
        <w:r w:rsidR="002D7A9E">
          <w:rPr>
            <w:sz w:val="22"/>
            <w:szCs w:val="22"/>
          </w:rPr>
          <w:t>.</w:t>
        </w:r>
      </w:ins>
      <w:del w:id="209" w:author="Wesley Gore" w:date="2020-08-05T22:33:00Z">
        <w:r w:rsidR="00C02B8B" w:rsidRPr="005A0507" w:rsidDel="002D7A9E">
          <w:rPr>
            <w:sz w:val="22"/>
            <w:szCs w:val="22"/>
          </w:rPr>
          <w:delText xml:space="preserve"> </w:delText>
        </w:r>
      </w:del>
    </w:p>
    <w:p w14:paraId="6D3F591F" w14:textId="702CAA62" w:rsidR="00436149" w:rsidRPr="00436149" w:rsidRDefault="00436149" w:rsidP="004C775D">
      <w:pPr>
        <w:pStyle w:val="Heading1"/>
      </w:pPr>
      <w:bookmarkStart w:id="210" w:name="_Toc46092897"/>
      <w:del w:id="211" w:author="Wesley Gore" w:date="2020-08-05T22:33:00Z">
        <w:r w:rsidRPr="00436149" w:rsidDel="002D7A9E">
          <w:delText>The implementation</w:delText>
        </w:r>
      </w:del>
      <w:bookmarkStart w:id="212" w:name="_Toc47559545"/>
      <w:bookmarkEnd w:id="210"/>
      <w:ins w:id="213" w:author="Wesley Gore" w:date="2020-08-05T22:33:00Z">
        <w:r w:rsidR="002D7A9E">
          <w:t>How to fix the world</w:t>
        </w:r>
      </w:ins>
      <w:bookmarkEnd w:id="212"/>
    </w:p>
    <w:p w14:paraId="1C40E14E" w14:textId="774D2FA2" w:rsidR="00D716D2" w:rsidRDefault="004C775D" w:rsidP="004C775D">
      <w:pPr>
        <w:pStyle w:val="Heading2"/>
      </w:pPr>
      <w:bookmarkStart w:id="214" w:name="_Toc47559546"/>
      <w:r>
        <w:t>Effective Education</w:t>
      </w:r>
      <w:bookmarkEnd w:id="214"/>
    </w:p>
    <w:p w14:paraId="2459ACB0" w14:textId="038AE261" w:rsidR="009E061C" w:rsidRPr="005A0507" w:rsidRDefault="00E47C0D" w:rsidP="00E47C0D">
      <w:pPr>
        <w:ind w:left="288" w:right="288"/>
        <w:rPr>
          <w:sz w:val="22"/>
          <w:szCs w:val="22"/>
        </w:rPr>
      </w:pPr>
      <w:r w:rsidRPr="005A0507">
        <w:rPr>
          <w:sz w:val="22"/>
          <w:szCs w:val="22"/>
        </w:rPr>
        <w:t xml:space="preserve">Solving such a ginormous task seems like an impossible undertaking, but the solution to any problem starts with the first step of understanding the issue. In an article by Climate Reality Project, they tell of a teacher which had to actively work against the teachings of one of her colleagues for promoting anti-climate change narratives (Project). This shows a fundamental flaw in our system that shows that at the base level of learning there is an attack on climate science. This is often cited as “teaching both sides”, however as we have seen, experts are overwhelmingly in agreement that anthropomorphic global warming is happening. With this position of “teaching both sides”, it casts climate denial as equal to the reality of AGP when it is not in the eyes of most experts. Only by teaching the truth can we grow in our understanding of issue so that we may effectively combat it. To combat this, we should </w:t>
      </w:r>
      <w:r w:rsidR="003F62FF" w:rsidRPr="005A0507">
        <w:rPr>
          <w:sz w:val="22"/>
          <w:szCs w:val="22"/>
        </w:rPr>
        <w:t>require climate science to be a</w:t>
      </w:r>
      <w:r w:rsidR="00D74509" w:rsidRPr="005A0507">
        <w:rPr>
          <w:sz w:val="22"/>
          <w:szCs w:val="22"/>
        </w:rPr>
        <w:t xml:space="preserve"> requirement in high school taught by properly vetted teachers that will teach fact and not politics.</w:t>
      </w:r>
    </w:p>
    <w:p w14:paraId="78945D9D" w14:textId="12CBB06F" w:rsidR="004C775D" w:rsidRDefault="00367A54" w:rsidP="004C775D">
      <w:pPr>
        <w:pStyle w:val="Heading2"/>
      </w:pPr>
      <w:bookmarkStart w:id="215" w:name="_Toc47559547"/>
      <w:r w:rsidRPr="00367A54">
        <w:rPr>
          <w:rFonts w:ascii="Times New Roman" w:eastAsia="Times New Roman" w:hAnsi="Times New Roman" w:cs="Times New Roman"/>
          <w:noProof/>
          <w:color w:val="auto"/>
        </w:rPr>
        <w:lastRenderedPageBreak/>
        <w:drawing>
          <wp:anchor distT="0" distB="0" distL="114300" distR="114300" simplePos="0" relativeHeight="251670528" behindDoc="1" locked="0" layoutInCell="1" allowOverlap="1" wp14:anchorId="69E27174" wp14:editId="53B9D0C7">
            <wp:simplePos x="0" y="0"/>
            <wp:positionH relativeFrom="column">
              <wp:posOffset>2742738</wp:posOffset>
            </wp:positionH>
            <wp:positionV relativeFrom="paragraph">
              <wp:posOffset>208280</wp:posOffset>
            </wp:positionV>
            <wp:extent cx="3497580" cy="1680210"/>
            <wp:effectExtent l="12700" t="0" r="7620" b="491490"/>
            <wp:wrapTight wrapText="bothSides">
              <wp:wrapPolygon edited="0">
                <wp:start x="314" y="0"/>
                <wp:lineTo x="-78" y="490"/>
                <wp:lineTo x="-78" y="27755"/>
                <wp:lineTo x="21569" y="27755"/>
                <wp:lineTo x="21569" y="1633"/>
                <wp:lineTo x="21490" y="980"/>
                <wp:lineTo x="21176" y="0"/>
                <wp:lineTo x="314" y="0"/>
              </wp:wrapPolygon>
            </wp:wrapTight>
            <wp:docPr id="10" name="Picture 10" descr="Japan's next generation of renewable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pan's next generation of renewable energy"/>
                    <pic:cNvPicPr>
                      <a:picLocks noChangeAspect="1" noChangeArrowheads="1"/>
                    </pic:cNvPicPr>
                  </pic:nvPicPr>
                  <pic:blipFill rotWithShape="1">
                    <a:blip r:embed="rId15">
                      <a:extLst>
                        <a:ext uri="{28A0092B-C50C-407E-A947-70E740481C1C}">
                          <a14:useLocalDpi xmlns:a14="http://schemas.microsoft.com/office/drawing/2010/main" val="0"/>
                        </a:ext>
                      </a:extLst>
                    </a:blip>
                    <a:srcRect l="11859" t="18876" r="8247" b="12823"/>
                    <a:stretch/>
                  </pic:blipFill>
                  <pic:spPr bwMode="auto">
                    <a:xfrm>
                      <a:off x="0" y="0"/>
                      <a:ext cx="3497580" cy="16802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7D74">
        <w:t>Technology</w:t>
      </w:r>
      <w:bookmarkEnd w:id="215"/>
      <w:r w:rsidR="00157D74">
        <w:t xml:space="preserve"> </w:t>
      </w:r>
    </w:p>
    <w:p w14:paraId="366A755E" w14:textId="7718D809" w:rsidR="003D63C0" w:rsidRPr="00FB1AEB" w:rsidRDefault="00367A54" w:rsidP="00FB1AEB">
      <w:pPr>
        <w:ind w:left="288"/>
        <w:rPr>
          <w:rFonts w:ascii="Times New Roman" w:eastAsia="Times New Roman" w:hAnsi="Times New Roman" w:cs="Times New Roman"/>
          <w:color w:val="auto"/>
        </w:rPr>
      </w:pPr>
      <w:r>
        <w:rPr>
          <w:noProof/>
        </w:rPr>
        <mc:AlternateContent>
          <mc:Choice Requires="wps">
            <w:drawing>
              <wp:anchor distT="0" distB="0" distL="114300" distR="114300" simplePos="0" relativeHeight="251672576" behindDoc="1" locked="0" layoutInCell="1" allowOverlap="1" wp14:anchorId="643AE378" wp14:editId="699B2C40">
                <wp:simplePos x="0" y="0"/>
                <wp:positionH relativeFrom="column">
                  <wp:posOffset>2743489</wp:posOffset>
                </wp:positionH>
                <wp:positionV relativeFrom="paragraph">
                  <wp:posOffset>2115820</wp:posOffset>
                </wp:positionV>
                <wp:extent cx="3497580" cy="331470"/>
                <wp:effectExtent l="0" t="0" r="0" b="0"/>
                <wp:wrapTight wrapText="bothSides">
                  <wp:wrapPolygon edited="0">
                    <wp:start x="0" y="0"/>
                    <wp:lineTo x="0" y="20690"/>
                    <wp:lineTo x="21490" y="20690"/>
                    <wp:lineTo x="2149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497580" cy="331470"/>
                        </a:xfrm>
                        <a:prstGeom prst="rect">
                          <a:avLst/>
                        </a:prstGeom>
                        <a:solidFill>
                          <a:prstClr val="white"/>
                        </a:solidFill>
                        <a:ln>
                          <a:noFill/>
                        </a:ln>
                      </wps:spPr>
                      <wps:txbx>
                        <w:txbxContent>
                          <w:p w14:paraId="6B9A0B4D" w14:textId="1A84A106" w:rsidR="00367A54" w:rsidRPr="00D861BA" w:rsidRDefault="00367A54" w:rsidP="00367A54">
                            <w:pPr>
                              <w:pStyle w:val="Caption"/>
                              <w:rPr>
                                <w:rFonts w:ascii="Times New Roman" w:eastAsia="Times New Roman" w:hAnsi="Times New Roman" w:cs="Times New Roman"/>
                                <w:b/>
                                <w:bCs/>
                                <w:smallCaps/>
                                <w:noProof/>
                                <w:color w:val="auto"/>
                                <w:sz w:val="28"/>
                                <w:szCs w:val="28"/>
                              </w:rPr>
                            </w:pPr>
                            <w:r>
                              <w:t xml:space="preserve">Figure </w:t>
                            </w:r>
                            <w:fldSimple w:instr=" SEQ Figure \* ARABIC ">
                              <w:r>
                                <w:rPr>
                                  <w:noProof/>
                                </w:rPr>
                                <w:t>3</w:t>
                              </w:r>
                            </w:fldSimple>
                            <w:r>
                              <w:t xml:space="preserve">: Artistic rendering of experimental "wind lenses" being showcased at the Japanese </w:t>
                            </w:r>
                            <w:r w:rsidRPr="00B550FA">
                              <w:t>Yokohama Renewable Energy Exhibition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643AE378" id="Text Box 11" o:spid="_x0000_s1031" type="#_x0000_t202" style="position:absolute;left:0;text-align:left;margin-left:3in;margin-top:166.6pt;width:275.4pt;height:26.1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" stroked="f">
                <v:textbox inset="0,0,0,0">
                  <w:txbxContent>
                    <w:p w14:paraId="6B9A0B4D" w14:textId="1A84A106" w:rsidR="00367A54" w:rsidRPr="00D861BA" w:rsidRDefault="00367A54" w:rsidP="00367A54">
                      <w:pPr>
                        <w:pStyle w:val="Caption"/>
                        <w:rPr>
                          <w:rFonts w:ascii="Times New Roman" w:eastAsia="Times New Roman" w:hAnsi="Times New Roman" w:cs="Times New Roman"/>
                          <w:b/>
                          <w:bCs/>
                          <w:smallCaps/>
                          <w:noProof/>
                          <w:color w:val="auto"/>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Artistic rendering of experimental "wind lenses" being showcased at the Japanese </w:t>
                      </w:r>
                      <w:r w:rsidRPr="00B550FA">
                        <w:t>Yokohama Renewable Energy Exhibition</w:t>
                      </w:r>
                    </w:p>
                  </w:txbxContent>
                </v:textbox>
                <w10:wrap type="tight"/>
              </v:shape>
            </w:pict>
          </mc:Fallback>
        </mc:AlternateContent>
      </w:r>
      <w:r w:rsidR="004F4243" w:rsidRPr="005A0507">
        <w:rPr>
          <w:sz w:val="22"/>
          <w:szCs w:val="22"/>
        </w:rPr>
        <w:t>There are several speculative technologies which could be promising to invest into to cool sea water temp</w:t>
      </w:r>
      <w:r w:rsidR="006A1B58" w:rsidRPr="005A0507">
        <w:rPr>
          <w:sz w:val="22"/>
          <w:szCs w:val="22"/>
        </w:rPr>
        <w:t>eratures. This is a necessary step as increasing temperatures is what leads to more easily developing and more intense hurricanes.</w:t>
      </w:r>
      <w:r w:rsidR="008358A4" w:rsidRPr="005A0507">
        <w:rPr>
          <w:sz w:val="22"/>
          <w:szCs w:val="22"/>
        </w:rPr>
        <w:t xml:space="preserve"> There are several ideas being entertained with one being reflective chemical agents which could reflect sunlight thus cooling </w:t>
      </w:r>
      <w:r w:rsidR="00B35B7E" w:rsidRPr="005A0507">
        <w:rPr>
          <w:sz w:val="22"/>
          <w:szCs w:val="22"/>
        </w:rPr>
        <w:t>ocean temperatures.</w:t>
      </w:r>
      <w:r w:rsidR="00086419" w:rsidRPr="005A0507">
        <w:rPr>
          <w:sz w:val="22"/>
          <w:szCs w:val="22"/>
        </w:rPr>
        <w:t xml:space="preserve"> This idea is </w:t>
      </w:r>
      <w:r w:rsidR="00CB1B1E" w:rsidRPr="005A0507">
        <w:rPr>
          <w:sz w:val="22"/>
          <w:szCs w:val="22"/>
        </w:rPr>
        <w:t xml:space="preserve">useful as dark ocean water reflects only 6% of </w:t>
      </w:r>
      <w:r w:rsidR="00BE40F0" w:rsidRPr="005A0507">
        <w:rPr>
          <w:sz w:val="22"/>
          <w:szCs w:val="22"/>
        </w:rPr>
        <w:t>the sunlight that reaches it, absorbing the other 94% as heat create water vapor, a greenhouse gas</w:t>
      </w:r>
      <w:r w:rsidR="00166A7B" w:rsidRPr="005A0507">
        <w:rPr>
          <w:sz w:val="22"/>
          <w:szCs w:val="22"/>
        </w:rPr>
        <w:t xml:space="preserve"> (BBC).</w:t>
      </w:r>
      <w:r w:rsidRPr="00367A54">
        <w:t xml:space="preserve"> </w:t>
      </w:r>
      <w:r w:rsidRPr="00367A54">
        <w:rPr>
          <w:rFonts w:ascii="Times New Roman" w:eastAsia="Times New Roman" w:hAnsi="Times New Roman" w:cs="Times New Roman"/>
          <w:color w:val="auto"/>
        </w:rPr>
        <w:fldChar w:fldCharType="begin"/>
      </w:r>
      <w:r w:rsidRPr="00367A54">
        <w:rPr>
          <w:rFonts w:ascii="Times New Roman" w:eastAsia="Times New Roman" w:hAnsi="Times New Roman" w:cs="Times New Roman"/>
          <w:color w:val="auto"/>
        </w:rPr>
        <w:instrText xml:space="preserve"> INCLUDEPICTURE "https://i.unu.edu/media/ourworld.unu.edu-en/article/2111/japans-next-generation.jpg" \* MERGEFORMATINET </w:instrText>
      </w:r>
      <w:r w:rsidRPr="00367A54">
        <w:rPr>
          <w:rFonts w:ascii="Times New Roman" w:eastAsia="Times New Roman" w:hAnsi="Times New Roman" w:cs="Times New Roman"/>
          <w:color w:val="auto"/>
        </w:rPr>
        <w:fldChar w:fldCharType="end"/>
      </w:r>
    </w:p>
    <w:p w14:paraId="28E655DB" w14:textId="2B9C7B4E" w:rsidR="004C775D" w:rsidRDefault="004C775D" w:rsidP="004C775D">
      <w:pPr>
        <w:pStyle w:val="Heading2"/>
      </w:pPr>
      <w:bookmarkStart w:id="216" w:name="_Toc47559548"/>
      <w:r>
        <w:t>Incentives</w:t>
      </w:r>
      <w:bookmarkEnd w:id="216"/>
    </w:p>
    <w:p w14:paraId="0F829DD2" w14:textId="24C9FB20" w:rsidR="00A05939" w:rsidRPr="008C37D9" w:rsidRDefault="00682A74" w:rsidP="008C37D9">
      <w:pPr>
        <w:ind w:left="288" w:right="288"/>
        <w:rPr>
          <w:sz w:val="22"/>
          <w:szCs w:val="22"/>
        </w:rPr>
      </w:pPr>
      <w:r w:rsidRPr="005A0507">
        <w:rPr>
          <w:sz w:val="22"/>
          <w:szCs w:val="22"/>
        </w:rPr>
        <w:t xml:space="preserve">One of the hardest parts of developing </w:t>
      </w:r>
      <w:r w:rsidR="00063C7E" w:rsidRPr="005A0507">
        <w:rPr>
          <w:sz w:val="22"/>
          <w:szCs w:val="22"/>
        </w:rPr>
        <w:t xml:space="preserve">and implementing </w:t>
      </w:r>
      <w:r w:rsidR="00B231DA" w:rsidRPr="005A0507">
        <w:rPr>
          <w:sz w:val="22"/>
          <w:szCs w:val="22"/>
        </w:rPr>
        <w:t>eco-friendly</w:t>
      </w:r>
      <w:r w:rsidR="00063C7E" w:rsidRPr="005A0507">
        <w:rPr>
          <w:sz w:val="22"/>
          <w:szCs w:val="22"/>
        </w:rPr>
        <w:t xml:space="preserve"> technologies is the general large </w:t>
      </w:r>
      <w:r w:rsidR="00B231DA" w:rsidRPr="005A0507">
        <w:rPr>
          <w:sz w:val="22"/>
          <w:szCs w:val="22"/>
        </w:rPr>
        <w:t>up-front</w:t>
      </w:r>
      <w:r w:rsidR="00063C7E" w:rsidRPr="005A0507">
        <w:rPr>
          <w:sz w:val="22"/>
          <w:szCs w:val="22"/>
        </w:rPr>
        <w:t xml:space="preserve"> costs associated with it.</w:t>
      </w:r>
      <w:r w:rsidR="00B231DA" w:rsidRPr="005A0507">
        <w:rPr>
          <w:sz w:val="22"/>
          <w:szCs w:val="22"/>
        </w:rPr>
        <w:t xml:space="preserve"> Although these costs are large in the short term, </w:t>
      </w:r>
      <w:r w:rsidR="005E33D4" w:rsidRPr="005A0507">
        <w:rPr>
          <w:sz w:val="22"/>
          <w:szCs w:val="22"/>
        </w:rPr>
        <w:t>most eco-friendly alternatives have strong ROI in the long term.</w:t>
      </w:r>
      <w:r w:rsidR="00261286" w:rsidRPr="005A0507">
        <w:rPr>
          <w:sz w:val="22"/>
          <w:szCs w:val="22"/>
        </w:rPr>
        <w:t xml:space="preserve"> This is not always enough to sway people into switching however, so</w:t>
      </w:r>
      <w:r w:rsidR="007731FD" w:rsidRPr="005A0507">
        <w:rPr>
          <w:sz w:val="22"/>
          <w:szCs w:val="22"/>
        </w:rPr>
        <w:t xml:space="preserve">, providing </w:t>
      </w:r>
      <w:r w:rsidR="00E554DC" w:rsidRPr="005A0507">
        <w:rPr>
          <w:sz w:val="22"/>
          <w:szCs w:val="22"/>
        </w:rPr>
        <w:t xml:space="preserve">economic incentives could help pad out the initial economic stain. The by the state </w:t>
      </w:r>
      <w:r w:rsidR="00C840CB" w:rsidRPr="005A0507">
        <w:rPr>
          <w:sz w:val="22"/>
          <w:szCs w:val="22"/>
        </w:rPr>
        <w:t>government providing incentives towards houses installing solar panels</w:t>
      </w:r>
      <w:r w:rsidR="00EC7DE2" w:rsidRPr="005A0507">
        <w:rPr>
          <w:sz w:val="22"/>
          <w:szCs w:val="22"/>
        </w:rPr>
        <w:t xml:space="preserve"> and other green technology</w:t>
      </w:r>
      <w:r w:rsidR="004852DC" w:rsidRPr="005A0507">
        <w:rPr>
          <w:sz w:val="22"/>
          <w:szCs w:val="22"/>
        </w:rPr>
        <w:t xml:space="preserve">, this could help encourage citizen to take the leap into investing. </w:t>
      </w:r>
      <w:r w:rsidR="006055DE" w:rsidRPr="005A0507">
        <w:rPr>
          <w:sz w:val="22"/>
          <w:szCs w:val="22"/>
        </w:rPr>
        <w:t>These incentives</w:t>
      </w:r>
      <w:r w:rsidR="00875E43" w:rsidRPr="005A0507">
        <w:rPr>
          <w:sz w:val="22"/>
          <w:szCs w:val="22"/>
        </w:rPr>
        <w:t xml:space="preserve"> would not be totally lost revenue by the state as citizens utilizing </w:t>
      </w:r>
      <w:r w:rsidR="00AF4C7D" w:rsidRPr="005A0507">
        <w:rPr>
          <w:sz w:val="22"/>
          <w:szCs w:val="22"/>
        </w:rPr>
        <w:t>these technologies will remove stain from the electrical grid and</w:t>
      </w:r>
      <w:r w:rsidR="00313172" w:rsidRPr="005A0507">
        <w:rPr>
          <w:sz w:val="22"/>
          <w:szCs w:val="22"/>
        </w:rPr>
        <w:t>,</w:t>
      </w:r>
      <w:r w:rsidR="00AF4C7D" w:rsidRPr="005A0507">
        <w:rPr>
          <w:sz w:val="22"/>
          <w:szCs w:val="22"/>
        </w:rPr>
        <w:t xml:space="preserve"> in some instance, </w:t>
      </w:r>
      <w:r w:rsidR="00313172" w:rsidRPr="005A0507">
        <w:rPr>
          <w:sz w:val="22"/>
          <w:szCs w:val="22"/>
        </w:rPr>
        <w:t>the houses will be able to generate electricity for the state to use</w:t>
      </w:r>
      <w:r w:rsidR="006055DE" w:rsidRPr="005A0507">
        <w:rPr>
          <w:sz w:val="22"/>
          <w:szCs w:val="22"/>
        </w:rPr>
        <w:t>.</w:t>
      </w:r>
    </w:p>
    <w:p w14:paraId="796CE901" w14:textId="7266FF88" w:rsidR="005A0507" w:rsidRDefault="000A0F4E" w:rsidP="000A0F4E">
      <w:pPr>
        <w:pStyle w:val="Heading1"/>
      </w:pPr>
      <w:bookmarkStart w:id="217" w:name="_Toc46092898"/>
      <w:bookmarkStart w:id="218" w:name="_Toc47559549"/>
      <w:r>
        <w:t>Conclusion</w:t>
      </w:r>
      <w:bookmarkEnd w:id="217"/>
      <w:bookmarkEnd w:id="218"/>
    </w:p>
    <w:p w14:paraId="7465E68F" w14:textId="10397624" w:rsidR="000A0F4E" w:rsidRPr="00453D11" w:rsidRDefault="009B5632" w:rsidP="00453D11">
      <w:pPr>
        <w:ind w:left="288" w:right="288"/>
        <w:rPr>
          <w:sz w:val="22"/>
          <w:szCs w:val="22"/>
        </w:rPr>
      </w:pPr>
      <w:r w:rsidRPr="00453D11">
        <w:rPr>
          <w:sz w:val="22"/>
          <w:szCs w:val="22"/>
        </w:rPr>
        <w:t xml:space="preserve">Developing technologies for fighting against climate change is a necessary action we must be </w:t>
      </w:r>
      <w:r w:rsidR="000A789E" w:rsidRPr="00453D11">
        <w:rPr>
          <w:sz w:val="22"/>
          <w:szCs w:val="22"/>
        </w:rPr>
        <w:t xml:space="preserve">pursuing with full intensity. </w:t>
      </w:r>
      <w:r w:rsidR="00B25996" w:rsidRPr="00453D11">
        <w:rPr>
          <w:sz w:val="22"/>
          <w:szCs w:val="22"/>
        </w:rPr>
        <w:t xml:space="preserve">Warming </w:t>
      </w:r>
      <w:r w:rsidR="000B1E8B" w:rsidRPr="00453D11">
        <w:rPr>
          <w:sz w:val="22"/>
          <w:szCs w:val="22"/>
        </w:rPr>
        <w:t xml:space="preserve">ocean and seawater temperatures are creating a breeding ground for more and more intense climate activity. </w:t>
      </w:r>
      <w:r w:rsidR="000A789E" w:rsidRPr="00453D11">
        <w:rPr>
          <w:sz w:val="22"/>
          <w:szCs w:val="22"/>
        </w:rPr>
        <w:t>After the devastation of storms such as Hurricane Michae</w:t>
      </w:r>
      <w:r w:rsidR="00B25996" w:rsidRPr="00453D11">
        <w:rPr>
          <w:sz w:val="22"/>
          <w:szCs w:val="22"/>
        </w:rPr>
        <w:t xml:space="preserve">l we can see how our actions are having a direct impact on the intensity of hurricane development and the destruction that comes it. </w:t>
      </w:r>
      <w:r w:rsidR="00B20841" w:rsidRPr="00453D11">
        <w:rPr>
          <w:sz w:val="22"/>
          <w:szCs w:val="22"/>
        </w:rPr>
        <w:t>We are not god</w:t>
      </w:r>
      <w:r w:rsidR="009A547E" w:rsidRPr="00453D11">
        <w:rPr>
          <w:sz w:val="22"/>
          <w:szCs w:val="22"/>
        </w:rPr>
        <w:t>s</w:t>
      </w:r>
      <w:r w:rsidR="00B20841" w:rsidRPr="00453D11">
        <w:rPr>
          <w:sz w:val="22"/>
          <w:szCs w:val="22"/>
        </w:rPr>
        <w:t xml:space="preserve">, </w:t>
      </w:r>
      <w:r w:rsidR="009A547E" w:rsidRPr="00453D11">
        <w:rPr>
          <w:sz w:val="22"/>
          <w:szCs w:val="22"/>
        </w:rPr>
        <w:t xml:space="preserve">but </w:t>
      </w:r>
      <w:r w:rsidR="003531D2" w:rsidRPr="00453D11">
        <w:rPr>
          <w:sz w:val="22"/>
          <w:szCs w:val="22"/>
        </w:rPr>
        <w:t xml:space="preserve">these storms are also not direct acts of providence. These storms are scientific occurrences which have </w:t>
      </w:r>
      <w:r w:rsidR="00427D8F" w:rsidRPr="00453D11">
        <w:rPr>
          <w:sz w:val="22"/>
          <w:szCs w:val="22"/>
        </w:rPr>
        <w:t xml:space="preserve">known variables which lead to their formation. We may not be gods, but we </w:t>
      </w:r>
      <w:r w:rsidR="00C623EF" w:rsidRPr="00453D11">
        <w:rPr>
          <w:sz w:val="22"/>
          <w:szCs w:val="22"/>
        </w:rPr>
        <w:t xml:space="preserve">have the tools, the brainpower, and the necessity to do what is needed to </w:t>
      </w:r>
      <w:r w:rsidR="00453D11" w:rsidRPr="00453D11">
        <w:rPr>
          <w:sz w:val="22"/>
          <w:szCs w:val="22"/>
        </w:rPr>
        <w:t>slow the storm.</w:t>
      </w:r>
    </w:p>
    <w:p w14:paraId="793D5E2C" w14:textId="4252C934" w:rsidR="005A0507" w:rsidRDefault="005A0507" w:rsidP="00E47C0D">
      <w:pPr>
        <w:spacing w:after="240"/>
        <w:ind w:right="288"/>
      </w:pPr>
    </w:p>
    <w:p w14:paraId="7CFD963F" w14:textId="77777777" w:rsidR="005A0507" w:rsidRDefault="005A0507" w:rsidP="00E47C0D">
      <w:pPr>
        <w:spacing w:after="240"/>
        <w:ind w:right="288"/>
      </w:pPr>
    </w:p>
    <w:p w14:paraId="2DB3FB6C" w14:textId="4F76BFD0" w:rsidR="00C218C4" w:rsidRDefault="00C218C4" w:rsidP="00E47C0D">
      <w:pPr>
        <w:spacing w:after="240"/>
        <w:ind w:right="288"/>
      </w:pPr>
    </w:p>
    <w:p w14:paraId="19A96B8D" w14:textId="138FC3A9" w:rsidR="00453D11" w:rsidRDefault="00453D11" w:rsidP="00E47C0D">
      <w:pPr>
        <w:spacing w:after="240"/>
        <w:ind w:right="288"/>
      </w:pPr>
    </w:p>
    <w:p w14:paraId="0D51F028" w14:textId="1B76E621" w:rsidR="00453D11" w:rsidRDefault="00453D11" w:rsidP="00E47C0D">
      <w:pPr>
        <w:spacing w:after="240"/>
        <w:ind w:right="288"/>
      </w:pPr>
    </w:p>
    <w:p w14:paraId="414DBC17" w14:textId="77777777" w:rsidR="00453D11" w:rsidRDefault="00453D11" w:rsidP="00E47C0D">
      <w:pPr>
        <w:spacing w:after="240"/>
        <w:ind w:right="288"/>
      </w:pPr>
    </w:p>
    <w:bookmarkStart w:id="219" w:name="_Toc46092899" w:displacedByCustomXml="next"/>
    <w:bookmarkStart w:id="220" w:name="_Toc47559550" w:displacedByCustomXml="next"/>
    <w:sdt>
      <w:sdtPr>
        <w:rPr>
          <w:rFonts w:ascii="Bahnschrift SemiLight Condensed" w:eastAsiaTheme="minorEastAsia" w:hAnsi="Bahnschrift SemiLight Condensed" w:cs="Segoe UI"/>
          <w:b w:val="0"/>
          <w:bCs w:val="0"/>
          <w:smallCaps w:val="0"/>
          <w:color w:val="333333"/>
          <w:sz w:val="24"/>
          <w:szCs w:val="24"/>
        </w:rPr>
        <w:id w:val="-259061307"/>
        <w:docPartObj>
          <w:docPartGallery w:val="Bibliographies"/>
          <w:docPartUnique/>
        </w:docPartObj>
      </w:sdtPr>
      <w:sdtEndPr/>
      <w:sdtContent>
        <w:p w14:paraId="761FA7BD" w14:textId="11EE2683" w:rsidR="00A05939" w:rsidRDefault="00A05939">
          <w:pPr>
            <w:pStyle w:val="Heading1"/>
          </w:pPr>
          <w:r>
            <w:t>Bibliography</w:t>
          </w:r>
          <w:bookmarkEnd w:id="220"/>
          <w:bookmarkEnd w:id="219"/>
        </w:p>
        <w:bookmarkStart w:id="221" w:name="_Toc47559551" w:displacedByCustomXml="next"/>
        <w:sdt>
          <w:sdtPr>
            <w:rPr>
              <w:rFonts w:ascii="Bahnschrift SemiLight Condensed" w:eastAsiaTheme="minorEastAsia" w:hAnsi="Bahnschrift SemiLight Condensed" w:cs="Segoe UI"/>
              <w:b w:val="0"/>
              <w:bCs w:val="0"/>
              <w:smallCaps w:val="0"/>
              <w:color w:val="333333"/>
              <w:sz w:val="24"/>
              <w:szCs w:val="24"/>
            </w:rPr>
            <w:id w:val="111145805"/>
            <w:bibliography/>
          </w:sdtPr>
          <w:sdtEndPr/>
          <w:sdtContent>
            <w:p w14:paraId="34B94BB4" w14:textId="1C171054" w:rsidR="00A05939" w:rsidRDefault="00A05939" w:rsidP="00A05939">
              <w:pPr>
                <w:pStyle w:val="Heading2"/>
              </w:pPr>
              <w:r w:rsidRPr="00436149">
                <w:t>References</w:t>
              </w:r>
              <w:bookmarkEnd w:id="221"/>
            </w:p>
            <w:p w14:paraId="439A0B7C" w14:textId="77777777" w:rsidR="00A05939" w:rsidRPr="00EC2F36" w:rsidRDefault="00A05939" w:rsidP="00EC2F36">
              <w:pPr>
                <w:spacing w:after="120"/>
                <w:ind w:left="864" w:right="288" w:hanging="576"/>
                <w:rPr>
                  <w:sz w:val="22"/>
                  <w:szCs w:val="22"/>
                </w:rPr>
              </w:pPr>
              <w:r w:rsidRPr="00EC2F36">
                <w:rPr>
                  <w:sz w:val="22"/>
                  <w:szCs w:val="22"/>
                </w:rPr>
                <w:t xml:space="preserve">“Hurricane Statistics Fast Facts.” </w:t>
              </w:r>
              <w:r w:rsidRPr="00EC2F36">
                <w:rPr>
                  <w:i/>
                  <w:iCs/>
                  <w:sz w:val="22"/>
                  <w:szCs w:val="22"/>
                </w:rPr>
                <w:t>CNN</w:t>
              </w:r>
              <w:r w:rsidRPr="00EC2F36">
                <w:rPr>
                  <w:sz w:val="22"/>
                  <w:szCs w:val="22"/>
                </w:rPr>
                <w:t>, Cable News Network, 2 June 2020, www.cnn.com/2013/05/31/world/americas/hurricane-statistics-fast-facts/index.html.</w:t>
              </w:r>
            </w:p>
            <w:p w14:paraId="07B77EC0" w14:textId="3556C5D5" w:rsidR="00A05939" w:rsidRPr="00EC2F36" w:rsidRDefault="00A05939" w:rsidP="00EC2F36">
              <w:pPr>
                <w:spacing w:after="120"/>
                <w:ind w:left="864" w:right="288" w:hanging="576"/>
                <w:rPr>
                  <w:sz w:val="22"/>
                  <w:szCs w:val="22"/>
                </w:rPr>
              </w:pPr>
              <w:r w:rsidRPr="00EC2F36">
                <w:rPr>
                  <w:sz w:val="22"/>
                  <w:szCs w:val="22"/>
                </w:rPr>
                <w:t xml:space="preserve">“Expected Costs of Damage </w:t>
              </w:r>
              <w:proofErr w:type="gramStart"/>
              <w:r w:rsidRPr="00EC2F36">
                <w:rPr>
                  <w:sz w:val="22"/>
                  <w:szCs w:val="22"/>
                </w:rPr>
                <w:t>From</w:t>
              </w:r>
              <w:proofErr w:type="gramEnd"/>
              <w:r w:rsidRPr="00EC2F36">
                <w:rPr>
                  <w:sz w:val="22"/>
                  <w:szCs w:val="22"/>
                </w:rPr>
                <w:t xml:space="preserve"> Hurricane Winds and Storm-Related Flooding.” </w:t>
              </w:r>
              <w:r w:rsidRPr="00EC2F36">
                <w:rPr>
                  <w:i/>
                  <w:iCs/>
                  <w:sz w:val="22"/>
                  <w:szCs w:val="22"/>
                </w:rPr>
                <w:t>Congressional Budget Office</w:t>
              </w:r>
              <w:r w:rsidRPr="00EC2F36">
                <w:rPr>
                  <w:sz w:val="22"/>
                  <w:szCs w:val="22"/>
                </w:rPr>
                <w:t xml:space="preserve">, 10 Apr. 2019, </w:t>
              </w:r>
              <w:r w:rsidR="00D13E7B" w:rsidRPr="00EC2F36">
                <w:rPr>
                  <w:sz w:val="22"/>
                  <w:szCs w:val="22"/>
                </w:rPr>
                <w:t>www.cbo.gov/publication/55019#:~:text=Expected%20annual%20economic%20losses%20from,billion%20to%20the%20public%20sector</w:t>
              </w:r>
              <w:r w:rsidRPr="00EC2F36">
                <w:rPr>
                  <w:sz w:val="22"/>
                  <w:szCs w:val="22"/>
                </w:rPr>
                <w:t>.</w:t>
              </w:r>
            </w:p>
            <w:p w14:paraId="21D04536" w14:textId="430CEF10" w:rsidR="00D13E7B" w:rsidRPr="00EC2F36" w:rsidRDefault="00D13E7B" w:rsidP="00EC2F36">
              <w:pPr>
                <w:spacing w:after="120"/>
                <w:ind w:left="864" w:right="288" w:hanging="576"/>
                <w:rPr>
                  <w:sz w:val="22"/>
                  <w:szCs w:val="22"/>
                </w:rPr>
              </w:pPr>
              <w:r w:rsidRPr="00EC2F36">
                <w:rPr>
                  <w:sz w:val="22"/>
                  <w:szCs w:val="22"/>
                </w:rPr>
                <w:t xml:space="preserve">Baker, </w:t>
              </w:r>
              <w:proofErr w:type="spellStart"/>
              <w:r w:rsidRPr="00EC2F36">
                <w:rPr>
                  <w:sz w:val="22"/>
                  <w:szCs w:val="22"/>
                </w:rPr>
                <w:t>Sinéad</w:t>
              </w:r>
              <w:proofErr w:type="spellEnd"/>
              <w:r w:rsidRPr="00EC2F36">
                <w:rPr>
                  <w:sz w:val="22"/>
                  <w:szCs w:val="22"/>
                </w:rPr>
                <w:t xml:space="preserve">. “280 Unaccounted for in Hurricane Michael as FEMA Warns 'People Do Not Live to Tell the Tale' of Storm Surges.” </w:t>
              </w:r>
              <w:r w:rsidRPr="00EC2F36">
                <w:rPr>
                  <w:i/>
                  <w:iCs/>
                  <w:sz w:val="22"/>
                  <w:szCs w:val="22"/>
                </w:rPr>
                <w:t>Business Insider</w:t>
              </w:r>
              <w:r w:rsidRPr="00EC2F36">
                <w:rPr>
                  <w:sz w:val="22"/>
                  <w:szCs w:val="22"/>
                </w:rPr>
                <w:t>, Business Insider, 11 Oct. 2018, www.businessinsider.com/hurricane-michael-ignored-evacuation-florida-2018-10.</w:t>
              </w:r>
            </w:p>
            <w:p w14:paraId="4C51B6C8" w14:textId="77777777" w:rsidR="007257A0" w:rsidRPr="00EC2F36" w:rsidRDefault="007257A0" w:rsidP="00EC2F36">
              <w:pPr>
                <w:spacing w:after="120"/>
                <w:ind w:left="864" w:right="288" w:hanging="576"/>
                <w:rPr>
                  <w:rFonts w:ascii="Times New Roman" w:hAnsi="Times New Roman" w:cs="Times New Roman"/>
                  <w:color w:val="auto"/>
                  <w:sz w:val="22"/>
                  <w:szCs w:val="22"/>
                </w:rPr>
              </w:pPr>
              <w:proofErr w:type="spellStart"/>
              <w:r w:rsidRPr="00EC2F36">
                <w:rPr>
                  <w:sz w:val="22"/>
                  <w:szCs w:val="22"/>
                </w:rPr>
                <w:t>Milman</w:t>
              </w:r>
              <w:proofErr w:type="spellEnd"/>
              <w:r w:rsidRPr="00EC2F36">
                <w:rPr>
                  <w:sz w:val="22"/>
                  <w:szCs w:val="22"/>
                </w:rPr>
                <w:t xml:space="preserve">, Oliver. “Are Hurricanes Getting Stronger – and Is Climate Breakdown to Blame?” </w:t>
              </w:r>
              <w:r w:rsidRPr="00EC2F36">
                <w:rPr>
                  <w:i/>
                  <w:iCs/>
                  <w:sz w:val="22"/>
                  <w:szCs w:val="22"/>
                </w:rPr>
                <w:t>The Guardian</w:t>
              </w:r>
              <w:r w:rsidRPr="00EC2F36">
                <w:rPr>
                  <w:sz w:val="22"/>
                  <w:szCs w:val="22"/>
                </w:rPr>
                <w:t>, Guardian News and Media, 20 May 2019, www.theguardian.com/world/2019/may/20/are-hurricanes-getting-stronger-and-is-the-climate-crisis-to-blame.</w:t>
              </w:r>
            </w:p>
            <w:p w14:paraId="3B856910" w14:textId="77777777" w:rsidR="00F20068" w:rsidRPr="00EC2F36" w:rsidRDefault="00F20068" w:rsidP="00EC2F36">
              <w:pPr>
                <w:spacing w:after="120"/>
                <w:ind w:left="864" w:right="288" w:hanging="576"/>
                <w:rPr>
                  <w:rFonts w:ascii="Times New Roman" w:hAnsi="Times New Roman" w:cs="Times New Roman"/>
                  <w:color w:val="auto"/>
                  <w:sz w:val="22"/>
                  <w:szCs w:val="22"/>
                </w:rPr>
              </w:pPr>
              <w:r w:rsidRPr="00EC2F36">
                <w:rPr>
                  <w:sz w:val="22"/>
                  <w:szCs w:val="22"/>
                </w:rPr>
                <w:t xml:space="preserve">Project, The Climate Reality. “Back to School: We Can't Let Deniers Scrap Climate Science Education.” </w:t>
              </w:r>
              <w:r w:rsidRPr="00EC2F36">
                <w:rPr>
                  <w:i/>
                  <w:iCs/>
                  <w:sz w:val="22"/>
                  <w:szCs w:val="22"/>
                </w:rPr>
                <w:t>Climate Reality</w:t>
              </w:r>
              <w:r w:rsidRPr="00EC2F36">
                <w:rPr>
                  <w:sz w:val="22"/>
                  <w:szCs w:val="22"/>
                </w:rPr>
                <w:t>, 6 Nov. 2019, www.climaterealityproject.org/blog/back-school-we-cant-let-deniers-scrap-climate-science-education.</w:t>
              </w:r>
            </w:p>
            <w:p w14:paraId="64D30404" w14:textId="2E1CE309" w:rsidR="00D13E7B" w:rsidRPr="00EC2F36" w:rsidRDefault="00166A7B" w:rsidP="00EC2F36">
              <w:pPr>
                <w:spacing w:after="120"/>
                <w:ind w:left="864" w:right="288" w:hanging="576"/>
                <w:rPr>
                  <w:rFonts w:ascii="Times New Roman" w:hAnsi="Times New Roman" w:cs="Times New Roman"/>
                  <w:color w:val="auto"/>
                  <w:sz w:val="22"/>
                  <w:szCs w:val="22"/>
                </w:rPr>
              </w:pPr>
              <w:r w:rsidRPr="00EC2F36">
                <w:rPr>
                  <w:sz w:val="22"/>
                  <w:szCs w:val="22"/>
                </w:rPr>
                <w:t xml:space="preserve">“How Artificially Brightened Clouds Could Stop Climate Change.” </w:t>
              </w:r>
              <w:r w:rsidRPr="00EC2F36">
                <w:rPr>
                  <w:i/>
                  <w:iCs/>
                  <w:sz w:val="22"/>
                  <w:szCs w:val="22"/>
                </w:rPr>
                <w:t>BBC Future</w:t>
              </w:r>
              <w:r w:rsidRPr="00EC2F36">
                <w:rPr>
                  <w:sz w:val="22"/>
                  <w:szCs w:val="22"/>
                </w:rPr>
                <w:t>, BBC, www.bbc.com/future/article/20190220-how-artificially-brightened-clouds-could-stop-climate-change.</w:t>
              </w:r>
            </w:p>
            <w:p w14:paraId="2586320A" w14:textId="77777777" w:rsidR="00A05939" w:rsidRPr="00EC2F36" w:rsidRDefault="00A05939" w:rsidP="00EC2F36">
              <w:pPr>
                <w:spacing w:after="120"/>
                <w:ind w:left="864" w:right="288" w:hanging="576"/>
                <w:rPr>
                  <w:sz w:val="22"/>
                  <w:szCs w:val="22"/>
                </w:rPr>
              </w:pPr>
              <w:r w:rsidRPr="00EC2F36">
                <w:rPr>
                  <w:rFonts w:eastAsia="Times New Roman"/>
                  <w:kern w:val="36"/>
                  <w:sz w:val="22"/>
                  <w:szCs w:val="22"/>
                </w:rPr>
                <w:t>Consensus on consensus: a synthesis of consensus estimates on human-caused global warming</w:t>
              </w:r>
              <w:r w:rsidRPr="00EC2F36">
                <w:rPr>
                  <w:sz w:val="22"/>
                  <w:szCs w:val="22"/>
                </w:rPr>
                <w:t>. John Cook </w:t>
              </w:r>
              <w:r w:rsidRPr="00EC2F36">
                <w:rPr>
                  <w:rStyle w:val="Emphasis"/>
                  <w:color w:val="333333"/>
                  <w:sz w:val="22"/>
                  <w:szCs w:val="22"/>
                  <w:bdr w:val="none" w:sz="0" w:space="0" w:color="auto" w:frame="1"/>
                </w:rPr>
                <w:t>et al</w:t>
              </w:r>
              <w:r w:rsidRPr="00EC2F36">
                <w:rPr>
                  <w:sz w:val="22"/>
                  <w:szCs w:val="22"/>
                </w:rPr>
                <w:t> 2016 </w:t>
              </w:r>
              <w:r w:rsidRPr="00EC2F36">
                <w:rPr>
                  <w:rStyle w:val="Emphasis"/>
                  <w:color w:val="333333"/>
                  <w:sz w:val="22"/>
                  <w:szCs w:val="22"/>
                  <w:bdr w:val="none" w:sz="0" w:space="0" w:color="auto" w:frame="1"/>
                </w:rPr>
                <w:t>Environ. Res. Lett.</w:t>
              </w:r>
              <w:r w:rsidRPr="00EC2F36">
                <w:rPr>
                  <w:sz w:val="22"/>
                  <w:szCs w:val="22"/>
                </w:rPr>
                <w:t> </w:t>
              </w:r>
              <w:r w:rsidRPr="00EC2F36">
                <w:rPr>
                  <w:sz w:val="22"/>
                  <w:szCs w:val="22"/>
                  <w:bdr w:val="none" w:sz="0" w:space="0" w:color="auto" w:frame="1"/>
                </w:rPr>
                <w:t>11</w:t>
              </w:r>
              <w:r w:rsidRPr="00EC2F36">
                <w:rPr>
                  <w:sz w:val="22"/>
                  <w:szCs w:val="22"/>
                </w:rPr>
                <w:t> 048002.</w:t>
              </w:r>
              <w:r w:rsidRPr="00EC2F36">
                <w:rPr>
                  <w:rFonts w:eastAsia="Times New Roman"/>
                  <w:kern w:val="36"/>
                  <w:sz w:val="22"/>
                  <w:szCs w:val="22"/>
                </w:rPr>
                <w:t xml:space="preserve"> Retrieved July 17, 2020,</w:t>
              </w:r>
              <w:r w:rsidRPr="00EC2F36">
                <w:rPr>
                  <w:sz w:val="22"/>
                  <w:szCs w:val="22"/>
                </w:rPr>
                <w:t xml:space="preserve"> https://iopscience.iop.org/article/10.1088/1748-9326/11/4/048002</w:t>
              </w:r>
            </w:p>
            <w:p w14:paraId="283A7C81" w14:textId="26B31FA0" w:rsidR="00A05939" w:rsidRPr="00EC2F36" w:rsidRDefault="00A05939" w:rsidP="00EC2F36">
              <w:pPr>
                <w:spacing w:after="120"/>
                <w:ind w:left="864" w:right="288" w:hanging="576"/>
                <w:rPr>
                  <w:rFonts w:eastAsia="Times New Roman"/>
                  <w:sz w:val="22"/>
                  <w:szCs w:val="22"/>
                </w:rPr>
              </w:pPr>
              <w:r w:rsidRPr="00EC2F36">
                <w:rPr>
                  <w:rFonts w:eastAsia="Times New Roman"/>
                  <w:sz w:val="22"/>
                  <w:szCs w:val="22"/>
                </w:rPr>
                <w:t>The Effects of Climate Change. (2020, June 09). Retrieved July 17, 2020, from https://climate.nasa.gov/effects/</w:t>
              </w:r>
            </w:p>
            <w:p w14:paraId="192D2B5E" w14:textId="028A25C5" w:rsidR="00A05939" w:rsidRDefault="00A05939" w:rsidP="00A05939">
              <w:pPr>
                <w:pStyle w:val="Heading2"/>
                <w:rPr>
                  <w:rFonts w:eastAsia="Times New Roman"/>
                </w:rPr>
              </w:pPr>
              <w:bookmarkStart w:id="222" w:name="_Toc47559552"/>
              <w:r w:rsidRPr="00436149">
                <w:rPr>
                  <w:rFonts w:eastAsia="Times New Roman"/>
                </w:rPr>
                <w:t>Photos</w:t>
              </w:r>
              <w:bookmarkEnd w:id="222"/>
            </w:p>
            <w:p w14:paraId="7542E169" w14:textId="01DA15EE" w:rsidR="00A05939" w:rsidRPr="00EC2F36" w:rsidRDefault="00A05939" w:rsidP="00EC2F36">
              <w:pPr>
                <w:ind w:left="864" w:right="288" w:hanging="576"/>
                <w:rPr>
                  <w:sz w:val="22"/>
                  <w:szCs w:val="22"/>
                </w:rPr>
              </w:pPr>
              <w:r w:rsidRPr="00EC2F36">
                <w:rPr>
                  <w:sz w:val="22"/>
                  <w:szCs w:val="22"/>
                </w:rPr>
                <w:t xml:space="preserve">S. (2015, September 8). </w:t>
              </w:r>
              <w:r w:rsidRPr="00EC2F36">
                <w:rPr>
                  <w:i/>
                  <w:iCs/>
                  <w:sz w:val="22"/>
                  <w:szCs w:val="22"/>
                </w:rPr>
                <w:t>Hurricane Catrina</w:t>
              </w:r>
              <w:r w:rsidRPr="00EC2F36">
                <w:rPr>
                  <w:sz w:val="22"/>
                  <w:szCs w:val="22"/>
                </w:rPr>
                <w:t>. Retrieved July 17, 2020, from https://pixabay.com/photos/hurricane-catrina-923808/</w:t>
              </w:r>
            </w:p>
            <w:p w14:paraId="153746F8" w14:textId="339AA8FD" w:rsidR="00A05939" w:rsidRPr="00FB1AEB" w:rsidRDefault="00A05939" w:rsidP="00FB1AEB">
              <w:pPr>
                <w:ind w:left="864" w:right="288" w:hanging="576"/>
                <w:rPr>
                  <w:rFonts w:ascii="Times New Roman" w:hAnsi="Times New Roman" w:cs="Times New Roman"/>
                  <w:color w:val="auto"/>
                  <w:sz w:val="22"/>
                  <w:szCs w:val="22"/>
                </w:rPr>
              </w:pPr>
              <w:r w:rsidRPr="00EC2F36">
                <w:rPr>
                  <w:sz w:val="22"/>
                  <w:szCs w:val="22"/>
                </w:rPr>
                <w:t xml:space="preserve">Coast Guard News. </w:t>
              </w:r>
              <w:r w:rsidRPr="00EC2F36">
                <w:rPr>
                  <w:i/>
                  <w:iCs/>
                  <w:sz w:val="22"/>
                  <w:szCs w:val="22"/>
                </w:rPr>
                <w:t>Hurricane Michael Overflight of Mexico Beach, Fl</w:t>
              </w:r>
              <w:r w:rsidRPr="00EC2F36">
                <w:rPr>
                  <w:sz w:val="22"/>
                  <w:szCs w:val="22"/>
                </w:rPr>
                <w:t>, Flickr, Mexico Beach, FL, 11 Oct. 2018, www.flickr.com/photos/coastguardnews/45206940182.</w:t>
              </w:r>
            </w:p>
            <w:p w14:paraId="0C45217E" w14:textId="5E718155" w:rsidR="00C0320B" w:rsidRPr="00833C31" w:rsidRDefault="00C0320B" w:rsidP="00833C31">
              <w:pPr>
                <w:ind w:left="864" w:hanging="576"/>
                <w:rPr>
                  <w:rFonts w:ascii="Times New Roman" w:hAnsi="Times New Roman" w:cs="Times New Roman"/>
                  <w:color w:val="auto"/>
                  <w:sz w:val="22"/>
                  <w:szCs w:val="22"/>
                </w:rPr>
              </w:pPr>
              <w:proofErr w:type="spellStart"/>
              <w:r w:rsidRPr="00FB1AEB">
                <w:rPr>
                  <w:sz w:val="22"/>
                  <w:szCs w:val="22"/>
                </w:rPr>
                <w:t>Ocko</w:t>
              </w:r>
              <w:proofErr w:type="spellEnd"/>
              <w:r w:rsidRPr="00FB1AEB">
                <w:rPr>
                  <w:sz w:val="22"/>
                  <w:szCs w:val="22"/>
                </w:rPr>
                <w:t xml:space="preserve">, </w:t>
              </w:r>
              <w:proofErr w:type="spellStart"/>
              <w:r w:rsidRPr="00FB1AEB">
                <w:rPr>
                  <w:sz w:val="22"/>
                  <w:szCs w:val="22"/>
                </w:rPr>
                <w:t>Ilissa</w:t>
              </w:r>
              <w:proofErr w:type="spellEnd"/>
              <w:r w:rsidRPr="00FB1AEB">
                <w:rPr>
                  <w:sz w:val="22"/>
                  <w:szCs w:val="22"/>
                </w:rPr>
                <w:t xml:space="preserve">. “Hansen Was Right: Marking an Anniversary by Misleading the Public.” </w:t>
              </w:r>
              <w:r w:rsidRPr="00FB1AEB">
                <w:rPr>
                  <w:i/>
                  <w:iCs/>
                  <w:sz w:val="22"/>
                  <w:szCs w:val="22"/>
                </w:rPr>
                <w:t>Climate 411</w:t>
              </w:r>
              <w:r w:rsidRPr="00FB1AEB">
                <w:rPr>
                  <w:sz w:val="22"/>
                  <w:szCs w:val="22"/>
                </w:rPr>
                <w:t>, 31 July 2018, blogs.edf.org/climate411/2018/07/18/hansen-was-right-marking-an-anniversary-by-misleading-the-public/.</w:t>
              </w:r>
            </w:p>
            <w:p w14:paraId="5BD93320" w14:textId="77777777" w:rsidR="00833C31" w:rsidRPr="00833C31" w:rsidRDefault="00833C31" w:rsidP="00833C31">
              <w:pPr>
                <w:ind w:left="864" w:hanging="576"/>
                <w:rPr>
                  <w:rFonts w:ascii="Times New Roman" w:hAnsi="Times New Roman" w:cs="Times New Roman"/>
                  <w:color w:val="auto"/>
                  <w:sz w:val="22"/>
                  <w:szCs w:val="22"/>
                </w:rPr>
              </w:pPr>
              <w:proofErr w:type="spellStart"/>
              <w:r w:rsidRPr="00833C31">
                <w:rPr>
                  <w:sz w:val="22"/>
                  <w:szCs w:val="22"/>
                </w:rPr>
                <w:t>UNUniversity</w:t>
              </w:r>
              <w:proofErr w:type="spellEnd"/>
              <w:r w:rsidRPr="00833C31">
                <w:rPr>
                  <w:sz w:val="22"/>
                  <w:szCs w:val="22"/>
                </w:rPr>
                <w:t xml:space="preserve">. “Japan's Next Generation of Renewable Energy.” </w:t>
              </w:r>
              <w:r w:rsidRPr="00833C31">
                <w:rPr>
                  <w:i/>
                  <w:iCs/>
                  <w:sz w:val="22"/>
                  <w:szCs w:val="22"/>
                </w:rPr>
                <w:t>Our World</w:t>
              </w:r>
              <w:r w:rsidRPr="00833C31">
                <w:rPr>
                  <w:sz w:val="22"/>
                  <w:szCs w:val="22"/>
                </w:rPr>
                <w:t>, ourworld.unu.edu/</w:t>
              </w:r>
              <w:proofErr w:type="spellStart"/>
              <w:r w:rsidRPr="00833C31">
                <w:rPr>
                  <w:sz w:val="22"/>
                  <w:szCs w:val="22"/>
                </w:rPr>
                <w:t>en</w:t>
              </w:r>
              <w:proofErr w:type="spellEnd"/>
              <w:r w:rsidRPr="00833C31">
                <w:rPr>
                  <w:sz w:val="22"/>
                  <w:szCs w:val="22"/>
                </w:rPr>
                <w:t>/japans-next-generation-of-renewable-energy.</w:t>
              </w:r>
            </w:p>
            <w:p w14:paraId="7B885508" w14:textId="4F51B2CC" w:rsidR="00FB1AEB" w:rsidRPr="00A05939" w:rsidRDefault="00FB1AEB" w:rsidP="00A05939">
              <w:pPr>
                <w:sectPr w:rsidR="00FB1AEB" w:rsidRPr="00A05939" w:rsidSect="002661B9">
                  <w:pgSz w:w="12240" w:h="15840"/>
                  <w:pgMar w:top="864" w:right="1008" w:bottom="864" w:left="1008" w:header="720" w:footer="720" w:gutter="0"/>
                  <w:pgNumType w:start="0"/>
                  <w:cols w:space="720"/>
                  <w:titlePg/>
                  <w:docGrid w:linePitch="360"/>
                </w:sectPr>
              </w:pPr>
            </w:p>
            <w:p w14:paraId="4F945681" w14:textId="5D78DD44" w:rsidR="00653238" w:rsidRPr="00653238" w:rsidRDefault="003A319D" w:rsidP="004C775D"/>
          </w:sdtContent>
        </w:sdt>
      </w:sdtContent>
    </w:sdt>
    <w:sectPr w:rsidR="00653238" w:rsidRPr="00653238" w:rsidSect="006B670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0AD31" w14:textId="77777777" w:rsidR="003A319D" w:rsidRDefault="003A319D" w:rsidP="00367A54">
      <w:pPr>
        <w:spacing w:after="0" w:line="240" w:lineRule="auto"/>
      </w:pPr>
      <w:r>
        <w:separator/>
      </w:r>
    </w:p>
  </w:endnote>
  <w:endnote w:type="continuationSeparator" w:id="0">
    <w:p w14:paraId="15FD2990" w14:textId="77777777" w:rsidR="003A319D" w:rsidRDefault="003A319D" w:rsidP="00367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Condensed">
    <w:altName w:val="Calibri"/>
    <w:panose1 w:val="020B0502040204020203"/>
    <w:charset w:val="00"/>
    <w:family w:val="swiss"/>
    <w:pitch w:val="variable"/>
    <w:sig w:usb0="A00002C7" w:usb1="00000002"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Bahnschrift Condensed">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F1D37" w14:textId="77777777" w:rsidR="003A319D" w:rsidRDefault="003A319D" w:rsidP="00367A54">
      <w:pPr>
        <w:spacing w:after="0" w:line="240" w:lineRule="auto"/>
      </w:pPr>
      <w:r>
        <w:separator/>
      </w:r>
    </w:p>
  </w:footnote>
  <w:footnote w:type="continuationSeparator" w:id="0">
    <w:p w14:paraId="791B3D3E" w14:textId="77777777" w:rsidR="003A319D" w:rsidRDefault="003A319D" w:rsidP="00367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03AC"/>
    <w:multiLevelType w:val="hybridMultilevel"/>
    <w:tmpl w:val="10E0A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20664D"/>
    <w:multiLevelType w:val="multilevel"/>
    <w:tmpl w:val="C87A72B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314F6315"/>
    <w:multiLevelType w:val="multilevel"/>
    <w:tmpl w:val="DED8A3D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360B1433"/>
    <w:multiLevelType w:val="multilevel"/>
    <w:tmpl w:val="5AA4AAF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3DDE2890"/>
    <w:multiLevelType w:val="multilevel"/>
    <w:tmpl w:val="8FE0314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3F0A14FE"/>
    <w:multiLevelType w:val="hybridMultilevel"/>
    <w:tmpl w:val="F59AD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E50B1"/>
    <w:multiLevelType w:val="hybridMultilevel"/>
    <w:tmpl w:val="BA70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A520C"/>
    <w:multiLevelType w:val="hybridMultilevel"/>
    <w:tmpl w:val="F502F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61F37"/>
    <w:multiLevelType w:val="hybridMultilevel"/>
    <w:tmpl w:val="6356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0"/>
  </w:num>
  <w:num w:numId="5">
    <w:abstractNumId w:val="4"/>
  </w:num>
  <w:num w:numId="6">
    <w:abstractNumId w:val="5"/>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2"/>
  </w:num>
  <w:num w:numId="18">
    <w:abstractNumId w:val="7"/>
  </w:num>
  <w:num w:numId="19">
    <w:abstractNumId w:val="9"/>
  </w:num>
  <w:num w:numId="20">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ley Gore">
    <w15:presenceInfo w15:providerId="AD" w15:userId="S::jgore14@uncc.edu::fcffdd56-ef87-46a5-85d0-78deb8aa2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98"/>
    <w:rsid w:val="00027B2E"/>
    <w:rsid w:val="00033350"/>
    <w:rsid w:val="0004308D"/>
    <w:rsid w:val="00063C7E"/>
    <w:rsid w:val="00083061"/>
    <w:rsid w:val="00085650"/>
    <w:rsid w:val="00086419"/>
    <w:rsid w:val="000A0F4E"/>
    <w:rsid w:val="000A789E"/>
    <w:rsid w:val="000B1E8B"/>
    <w:rsid w:val="000D05C2"/>
    <w:rsid w:val="000D6ECB"/>
    <w:rsid w:val="000F6F13"/>
    <w:rsid w:val="001130EE"/>
    <w:rsid w:val="00123951"/>
    <w:rsid w:val="00130C36"/>
    <w:rsid w:val="00133F69"/>
    <w:rsid w:val="00145178"/>
    <w:rsid w:val="00157D74"/>
    <w:rsid w:val="00166A7B"/>
    <w:rsid w:val="00174DF9"/>
    <w:rsid w:val="001B027E"/>
    <w:rsid w:val="001D46E8"/>
    <w:rsid w:val="00203DA6"/>
    <w:rsid w:val="00216B33"/>
    <w:rsid w:val="002233D2"/>
    <w:rsid w:val="0023149D"/>
    <w:rsid w:val="0023283E"/>
    <w:rsid w:val="002452C5"/>
    <w:rsid w:val="002472B9"/>
    <w:rsid w:val="00261286"/>
    <w:rsid w:val="002661B9"/>
    <w:rsid w:val="002B2900"/>
    <w:rsid w:val="002C1E9C"/>
    <w:rsid w:val="002D7A9E"/>
    <w:rsid w:val="002E0B60"/>
    <w:rsid w:val="002E7C5A"/>
    <w:rsid w:val="002F585D"/>
    <w:rsid w:val="00313172"/>
    <w:rsid w:val="00323565"/>
    <w:rsid w:val="00344D5C"/>
    <w:rsid w:val="003531D2"/>
    <w:rsid w:val="0035622E"/>
    <w:rsid w:val="0035791B"/>
    <w:rsid w:val="00364E78"/>
    <w:rsid w:val="00367A54"/>
    <w:rsid w:val="003A319D"/>
    <w:rsid w:val="003B3982"/>
    <w:rsid w:val="003C3743"/>
    <w:rsid w:val="003C5044"/>
    <w:rsid w:val="003D63C0"/>
    <w:rsid w:val="003F01AE"/>
    <w:rsid w:val="003F62FF"/>
    <w:rsid w:val="00404AFB"/>
    <w:rsid w:val="004079ED"/>
    <w:rsid w:val="004236E8"/>
    <w:rsid w:val="00427D8F"/>
    <w:rsid w:val="00435988"/>
    <w:rsid w:val="00436149"/>
    <w:rsid w:val="0043634F"/>
    <w:rsid w:val="004404A2"/>
    <w:rsid w:val="00440BC1"/>
    <w:rsid w:val="0044517B"/>
    <w:rsid w:val="00453D11"/>
    <w:rsid w:val="00457699"/>
    <w:rsid w:val="00475274"/>
    <w:rsid w:val="00475E43"/>
    <w:rsid w:val="004852DC"/>
    <w:rsid w:val="00485B7D"/>
    <w:rsid w:val="00495613"/>
    <w:rsid w:val="004C775D"/>
    <w:rsid w:val="004E564F"/>
    <w:rsid w:val="004F4243"/>
    <w:rsid w:val="0050372D"/>
    <w:rsid w:val="00503A74"/>
    <w:rsid w:val="005509C4"/>
    <w:rsid w:val="005728C2"/>
    <w:rsid w:val="00585A86"/>
    <w:rsid w:val="00597098"/>
    <w:rsid w:val="005A0507"/>
    <w:rsid w:val="005C5677"/>
    <w:rsid w:val="005D476F"/>
    <w:rsid w:val="005D4F4D"/>
    <w:rsid w:val="005E33D4"/>
    <w:rsid w:val="005F4966"/>
    <w:rsid w:val="005F79B3"/>
    <w:rsid w:val="006055DE"/>
    <w:rsid w:val="00614E11"/>
    <w:rsid w:val="00622E04"/>
    <w:rsid w:val="0062464F"/>
    <w:rsid w:val="00634888"/>
    <w:rsid w:val="00637155"/>
    <w:rsid w:val="0064299B"/>
    <w:rsid w:val="00653238"/>
    <w:rsid w:val="00661825"/>
    <w:rsid w:val="00675E21"/>
    <w:rsid w:val="00682A74"/>
    <w:rsid w:val="00690F39"/>
    <w:rsid w:val="00695C15"/>
    <w:rsid w:val="006A1B58"/>
    <w:rsid w:val="006B6704"/>
    <w:rsid w:val="006E41CB"/>
    <w:rsid w:val="006F1FCE"/>
    <w:rsid w:val="006F3E18"/>
    <w:rsid w:val="00701F2D"/>
    <w:rsid w:val="007244EF"/>
    <w:rsid w:val="007257A0"/>
    <w:rsid w:val="007323FA"/>
    <w:rsid w:val="00732AB7"/>
    <w:rsid w:val="00741488"/>
    <w:rsid w:val="007703A8"/>
    <w:rsid w:val="007708D2"/>
    <w:rsid w:val="007731FD"/>
    <w:rsid w:val="00773A99"/>
    <w:rsid w:val="00777859"/>
    <w:rsid w:val="007778C8"/>
    <w:rsid w:val="007D51F5"/>
    <w:rsid w:val="007E219B"/>
    <w:rsid w:val="007E6D40"/>
    <w:rsid w:val="007F56BB"/>
    <w:rsid w:val="00804966"/>
    <w:rsid w:val="00830386"/>
    <w:rsid w:val="00833C31"/>
    <w:rsid w:val="008358A4"/>
    <w:rsid w:val="00850599"/>
    <w:rsid w:val="008520F3"/>
    <w:rsid w:val="0085598D"/>
    <w:rsid w:val="00871374"/>
    <w:rsid w:val="00875E43"/>
    <w:rsid w:val="008957D1"/>
    <w:rsid w:val="008C37D9"/>
    <w:rsid w:val="008E1CFD"/>
    <w:rsid w:val="008E54E3"/>
    <w:rsid w:val="00912A73"/>
    <w:rsid w:val="00941A98"/>
    <w:rsid w:val="009534FA"/>
    <w:rsid w:val="00980096"/>
    <w:rsid w:val="00985767"/>
    <w:rsid w:val="00994106"/>
    <w:rsid w:val="009A0EB9"/>
    <w:rsid w:val="009A547E"/>
    <w:rsid w:val="009A6900"/>
    <w:rsid w:val="009B5632"/>
    <w:rsid w:val="009C7C40"/>
    <w:rsid w:val="009E061C"/>
    <w:rsid w:val="009F154E"/>
    <w:rsid w:val="00A0221D"/>
    <w:rsid w:val="00A05939"/>
    <w:rsid w:val="00A13505"/>
    <w:rsid w:val="00A152FF"/>
    <w:rsid w:val="00A1731C"/>
    <w:rsid w:val="00A34112"/>
    <w:rsid w:val="00A45E6F"/>
    <w:rsid w:val="00A6593D"/>
    <w:rsid w:val="00A73D76"/>
    <w:rsid w:val="00AA43CB"/>
    <w:rsid w:val="00AF4C7D"/>
    <w:rsid w:val="00B20841"/>
    <w:rsid w:val="00B21FE2"/>
    <w:rsid w:val="00B231DA"/>
    <w:rsid w:val="00B25996"/>
    <w:rsid w:val="00B25CE2"/>
    <w:rsid w:val="00B32540"/>
    <w:rsid w:val="00B35B7E"/>
    <w:rsid w:val="00B40CC6"/>
    <w:rsid w:val="00B477E2"/>
    <w:rsid w:val="00B563C7"/>
    <w:rsid w:val="00B661F7"/>
    <w:rsid w:val="00B71784"/>
    <w:rsid w:val="00B9619B"/>
    <w:rsid w:val="00BB6C32"/>
    <w:rsid w:val="00BC015D"/>
    <w:rsid w:val="00BC7D1C"/>
    <w:rsid w:val="00BC7EB3"/>
    <w:rsid w:val="00BE40F0"/>
    <w:rsid w:val="00C02B8B"/>
    <w:rsid w:val="00C0320B"/>
    <w:rsid w:val="00C218C4"/>
    <w:rsid w:val="00C24DBA"/>
    <w:rsid w:val="00C60414"/>
    <w:rsid w:val="00C623EF"/>
    <w:rsid w:val="00C6536C"/>
    <w:rsid w:val="00C71826"/>
    <w:rsid w:val="00C746EB"/>
    <w:rsid w:val="00C840CB"/>
    <w:rsid w:val="00CA3FDD"/>
    <w:rsid w:val="00CB08C7"/>
    <w:rsid w:val="00CB1B1E"/>
    <w:rsid w:val="00CB5C86"/>
    <w:rsid w:val="00CB5D83"/>
    <w:rsid w:val="00CC320C"/>
    <w:rsid w:val="00D00F89"/>
    <w:rsid w:val="00D04A25"/>
    <w:rsid w:val="00D13341"/>
    <w:rsid w:val="00D13E7B"/>
    <w:rsid w:val="00D36D2F"/>
    <w:rsid w:val="00D50780"/>
    <w:rsid w:val="00D562F8"/>
    <w:rsid w:val="00D65B2F"/>
    <w:rsid w:val="00D716D2"/>
    <w:rsid w:val="00D740A5"/>
    <w:rsid w:val="00D74509"/>
    <w:rsid w:val="00D94B49"/>
    <w:rsid w:val="00DA02D6"/>
    <w:rsid w:val="00DA0E89"/>
    <w:rsid w:val="00DA3AE7"/>
    <w:rsid w:val="00DA5350"/>
    <w:rsid w:val="00DB48D3"/>
    <w:rsid w:val="00DB55FD"/>
    <w:rsid w:val="00DB672B"/>
    <w:rsid w:val="00DC4CBF"/>
    <w:rsid w:val="00E24175"/>
    <w:rsid w:val="00E47C0D"/>
    <w:rsid w:val="00E51D01"/>
    <w:rsid w:val="00E554DC"/>
    <w:rsid w:val="00E83F1F"/>
    <w:rsid w:val="00EB3914"/>
    <w:rsid w:val="00EC08D8"/>
    <w:rsid w:val="00EC1A43"/>
    <w:rsid w:val="00EC24DA"/>
    <w:rsid w:val="00EC2F36"/>
    <w:rsid w:val="00EC7DE2"/>
    <w:rsid w:val="00ED02D1"/>
    <w:rsid w:val="00ED111B"/>
    <w:rsid w:val="00ED2126"/>
    <w:rsid w:val="00ED4C3C"/>
    <w:rsid w:val="00ED554B"/>
    <w:rsid w:val="00ED58CF"/>
    <w:rsid w:val="00EE1197"/>
    <w:rsid w:val="00EF48BE"/>
    <w:rsid w:val="00F20068"/>
    <w:rsid w:val="00F270AA"/>
    <w:rsid w:val="00F358EC"/>
    <w:rsid w:val="00F84E8F"/>
    <w:rsid w:val="00F91D48"/>
    <w:rsid w:val="00FA62D6"/>
    <w:rsid w:val="00FB1319"/>
    <w:rsid w:val="00FB1AEB"/>
    <w:rsid w:val="00FB4F4E"/>
    <w:rsid w:val="00FC3D6A"/>
    <w:rsid w:val="00FC792B"/>
    <w:rsid w:val="00FD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807"/>
  <w15:chartTrackingRefBased/>
  <w15:docId w15:val="{73D287FA-EA79-4CC0-9F95-8CC41415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75D"/>
    <w:rPr>
      <w:rFonts w:ascii="Bahnschrift SemiLight Condensed" w:hAnsi="Bahnschrift SemiLight Condensed" w:cs="Segoe UI"/>
      <w:color w:val="333333"/>
      <w:sz w:val="24"/>
      <w:szCs w:val="24"/>
    </w:rPr>
  </w:style>
  <w:style w:type="paragraph" w:styleId="Heading1">
    <w:name w:val="heading 1"/>
    <w:basedOn w:val="Normal"/>
    <w:next w:val="Normal"/>
    <w:link w:val="Heading1Char"/>
    <w:autoRedefine/>
    <w:uiPriority w:val="9"/>
    <w:qFormat/>
    <w:rsid w:val="00436149"/>
    <w:pPr>
      <w:keepNext/>
      <w:keepLines/>
      <w:numPr>
        <w:numId w:val="16"/>
      </w:numPr>
      <w:pBdr>
        <w:bottom w:val="single" w:sz="4" w:space="1" w:color="595959" w:themeColor="text1" w:themeTint="A6"/>
      </w:pBdr>
      <w:spacing w:before="360"/>
      <w:outlineLvl w:val="0"/>
    </w:pPr>
    <w:rPr>
      <w:rFonts w:ascii="Bahnschrift Condensed" w:eastAsiaTheme="majorEastAsia" w:hAnsi="Bahnschrift Condensed"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C775D"/>
    <w:pPr>
      <w:keepNext/>
      <w:keepLines/>
      <w:numPr>
        <w:ilvl w:val="1"/>
        <w:numId w:val="16"/>
      </w:numPr>
      <w:spacing w:before="360" w:after="0"/>
      <w:outlineLvl w:val="1"/>
    </w:pPr>
    <w:rPr>
      <w:rFonts w:ascii="Bahnschrift Condensed" w:eastAsiaTheme="majorEastAsia" w:hAnsi="Bahnschrift Condensed"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36149"/>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36149"/>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36149"/>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36149"/>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36149"/>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6149"/>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6149"/>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36149"/>
    <w:rPr>
      <w:i/>
      <w:iCs/>
      <w:color w:val="auto"/>
    </w:rPr>
  </w:style>
  <w:style w:type="character" w:customStyle="1" w:styleId="Heading1Char">
    <w:name w:val="Heading 1 Char"/>
    <w:basedOn w:val="DefaultParagraphFont"/>
    <w:link w:val="Heading1"/>
    <w:uiPriority w:val="9"/>
    <w:rsid w:val="00436149"/>
    <w:rPr>
      <w:rFonts w:ascii="Bahnschrift Condensed" w:eastAsiaTheme="majorEastAsia" w:hAnsi="Bahnschrift Condensed" w:cstheme="majorBidi"/>
      <w:b/>
      <w:bCs/>
      <w:smallCaps/>
      <w:color w:val="000000" w:themeColor="text1"/>
      <w:sz w:val="36"/>
      <w:szCs w:val="36"/>
    </w:rPr>
  </w:style>
  <w:style w:type="character" w:styleId="Hyperlink">
    <w:name w:val="Hyperlink"/>
    <w:basedOn w:val="DefaultParagraphFont"/>
    <w:uiPriority w:val="99"/>
    <w:unhideWhenUsed/>
    <w:rsid w:val="00D716D2"/>
    <w:rPr>
      <w:color w:val="0563C1" w:themeColor="hyperlink"/>
      <w:u w:val="single"/>
    </w:rPr>
  </w:style>
  <w:style w:type="character" w:styleId="UnresolvedMention">
    <w:name w:val="Unresolved Mention"/>
    <w:basedOn w:val="DefaultParagraphFont"/>
    <w:uiPriority w:val="99"/>
    <w:semiHidden/>
    <w:unhideWhenUsed/>
    <w:rsid w:val="00D716D2"/>
    <w:rPr>
      <w:color w:val="605E5C"/>
      <w:shd w:val="clear" w:color="auto" w:fill="E1DFDD"/>
    </w:rPr>
  </w:style>
  <w:style w:type="character" w:customStyle="1" w:styleId="Heading2Char">
    <w:name w:val="Heading 2 Char"/>
    <w:basedOn w:val="DefaultParagraphFont"/>
    <w:link w:val="Heading2"/>
    <w:uiPriority w:val="9"/>
    <w:rsid w:val="004C775D"/>
    <w:rPr>
      <w:rFonts w:ascii="Bahnschrift Condensed" w:eastAsiaTheme="majorEastAsia" w:hAnsi="Bahnschrift Condensed"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361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361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361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361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361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361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61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3614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C775D"/>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4C775D"/>
    <w:rPr>
      <w:rFonts w:ascii="Bahnschrift SemiLight Condensed" w:eastAsiaTheme="majorEastAsia" w:hAnsi="Bahnschrift SemiLight Condensed" w:cstheme="majorBidi"/>
      <w:color w:val="000000" w:themeColor="text1"/>
      <w:sz w:val="56"/>
      <w:szCs w:val="56"/>
    </w:rPr>
  </w:style>
  <w:style w:type="paragraph" w:styleId="Subtitle">
    <w:name w:val="Subtitle"/>
    <w:basedOn w:val="Normal"/>
    <w:next w:val="Normal"/>
    <w:link w:val="SubtitleChar"/>
    <w:uiPriority w:val="11"/>
    <w:qFormat/>
    <w:rsid w:val="004C775D"/>
    <w:pPr>
      <w:numPr>
        <w:ilvl w:val="1"/>
      </w:numPr>
    </w:pPr>
    <w:rPr>
      <w:rFonts w:cstheme="minorBidi"/>
      <w:color w:val="5A5A5A" w:themeColor="text1" w:themeTint="A5"/>
      <w:spacing w:val="10"/>
      <w:sz w:val="22"/>
      <w:szCs w:val="22"/>
    </w:rPr>
  </w:style>
  <w:style w:type="character" w:customStyle="1" w:styleId="SubtitleChar">
    <w:name w:val="Subtitle Char"/>
    <w:basedOn w:val="DefaultParagraphFont"/>
    <w:link w:val="Subtitle"/>
    <w:uiPriority w:val="11"/>
    <w:rsid w:val="004C775D"/>
    <w:rPr>
      <w:rFonts w:ascii="Bahnschrift SemiLight Condensed" w:hAnsi="Bahnschrift SemiLight Condensed"/>
      <w:color w:val="5A5A5A" w:themeColor="text1" w:themeTint="A5"/>
      <w:spacing w:val="10"/>
    </w:rPr>
  </w:style>
  <w:style w:type="character" w:styleId="Strong">
    <w:name w:val="Strong"/>
    <w:basedOn w:val="DefaultParagraphFont"/>
    <w:uiPriority w:val="22"/>
    <w:qFormat/>
    <w:rsid w:val="00436149"/>
    <w:rPr>
      <w:b/>
      <w:bCs/>
      <w:color w:val="000000" w:themeColor="text1"/>
    </w:rPr>
  </w:style>
  <w:style w:type="paragraph" w:styleId="NoSpacing">
    <w:name w:val="No Spacing"/>
    <w:link w:val="NoSpacingChar"/>
    <w:uiPriority w:val="1"/>
    <w:qFormat/>
    <w:rsid w:val="00436149"/>
    <w:pPr>
      <w:spacing w:after="0" w:line="240" w:lineRule="auto"/>
    </w:pPr>
  </w:style>
  <w:style w:type="paragraph" w:styleId="Quote">
    <w:name w:val="Quote"/>
    <w:basedOn w:val="Normal"/>
    <w:next w:val="Normal"/>
    <w:link w:val="QuoteChar"/>
    <w:uiPriority w:val="29"/>
    <w:qFormat/>
    <w:rsid w:val="00436149"/>
    <w:pPr>
      <w:spacing w:before="160"/>
      <w:ind w:left="720" w:right="720"/>
    </w:pPr>
    <w:rPr>
      <w:i/>
      <w:iCs/>
      <w:color w:val="000000" w:themeColor="text1"/>
    </w:rPr>
  </w:style>
  <w:style w:type="character" w:customStyle="1" w:styleId="QuoteChar">
    <w:name w:val="Quote Char"/>
    <w:basedOn w:val="DefaultParagraphFont"/>
    <w:link w:val="Quote"/>
    <w:uiPriority w:val="29"/>
    <w:rsid w:val="00436149"/>
    <w:rPr>
      <w:i/>
      <w:iCs/>
      <w:color w:val="000000" w:themeColor="text1"/>
    </w:rPr>
  </w:style>
  <w:style w:type="paragraph" w:styleId="IntenseQuote">
    <w:name w:val="Intense Quote"/>
    <w:basedOn w:val="Normal"/>
    <w:next w:val="Normal"/>
    <w:link w:val="IntenseQuoteChar"/>
    <w:uiPriority w:val="30"/>
    <w:qFormat/>
    <w:rsid w:val="004361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36149"/>
    <w:rPr>
      <w:color w:val="000000" w:themeColor="text1"/>
      <w:shd w:val="clear" w:color="auto" w:fill="F2F2F2" w:themeFill="background1" w:themeFillShade="F2"/>
    </w:rPr>
  </w:style>
  <w:style w:type="character" w:styleId="SubtleEmphasis">
    <w:name w:val="Subtle Emphasis"/>
    <w:basedOn w:val="DefaultParagraphFont"/>
    <w:uiPriority w:val="19"/>
    <w:qFormat/>
    <w:rsid w:val="00436149"/>
    <w:rPr>
      <w:i/>
      <w:iCs/>
      <w:color w:val="404040" w:themeColor="text1" w:themeTint="BF"/>
    </w:rPr>
  </w:style>
  <w:style w:type="character" w:styleId="IntenseEmphasis">
    <w:name w:val="Intense Emphasis"/>
    <w:basedOn w:val="DefaultParagraphFont"/>
    <w:uiPriority w:val="21"/>
    <w:qFormat/>
    <w:rsid w:val="00436149"/>
    <w:rPr>
      <w:b/>
      <w:bCs/>
      <w:i/>
      <w:iCs/>
      <w:caps/>
    </w:rPr>
  </w:style>
  <w:style w:type="character" w:styleId="SubtleReference">
    <w:name w:val="Subtle Reference"/>
    <w:basedOn w:val="DefaultParagraphFont"/>
    <w:uiPriority w:val="31"/>
    <w:qFormat/>
    <w:rsid w:val="004361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6149"/>
    <w:rPr>
      <w:b/>
      <w:bCs/>
      <w:smallCaps/>
      <w:u w:val="single"/>
    </w:rPr>
  </w:style>
  <w:style w:type="character" w:styleId="BookTitle">
    <w:name w:val="Book Title"/>
    <w:basedOn w:val="DefaultParagraphFont"/>
    <w:uiPriority w:val="33"/>
    <w:qFormat/>
    <w:rsid w:val="00436149"/>
    <w:rPr>
      <w:b w:val="0"/>
      <w:bCs w:val="0"/>
      <w:smallCaps/>
      <w:spacing w:val="5"/>
    </w:rPr>
  </w:style>
  <w:style w:type="paragraph" w:styleId="TOCHeading">
    <w:name w:val="TOC Heading"/>
    <w:basedOn w:val="Heading1"/>
    <w:next w:val="Normal"/>
    <w:uiPriority w:val="39"/>
    <w:unhideWhenUsed/>
    <w:qFormat/>
    <w:rsid w:val="00436149"/>
    <w:pPr>
      <w:outlineLvl w:val="9"/>
    </w:pPr>
  </w:style>
  <w:style w:type="character" w:customStyle="1" w:styleId="NoSpacingChar">
    <w:name w:val="No Spacing Char"/>
    <w:basedOn w:val="DefaultParagraphFont"/>
    <w:link w:val="NoSpacing"/>
    <w:uiPriority w:val="1"/>
    <w:rsid w:val="00653238"/>
  </w:style>
  <w:style w:type="paragraph" w:styleId="ListParagraph">
    <w:name w:val="List Paragraph"/>
    <w:basedOn w:val="Normal"/>
    <w:uiPriority w:val="34"/>
    <w:qFormat/>
    <w:rsid w:val="00634888"/>
    <w:pPr>
      <w:ind w:left="720"/>
      <w:contextualSpacing/>
    </w:pPr>
  </w:style>
  <w:style w:type="paragraph" w:styleId="NormalWeb">
    <w:name w:val="Normal (Web)"/>
    <w:basedOn w:val="Normal"/>
    <w:uiPriority w:val="99"/>
    <w:unhideWhenUsed/>
    <w:rsid w:val="007D51F5"/>
    <w:pPr>
      <w:spacing w:before="100" w:beforeAutospacing="1" w:after="100" w:afterAutospacing="1" w:line="240" w:lineRule="auto"/>
    </w:pPr>
    <w:rPr>
      <w:rFonts w:ascii="Times New Roman" w:eastAsia="Times New Roman" w:hAnsi="Times New Roman" w:cs="Times New Roman"/>
      <w:color w:val="auto"/>
    </w:rPr>
  </w:style>
  <w:style w:type="paragraph" w:styleId="EndnoteText">
    <w:name w:val="endnote text"/>
    <w:basedOn w:val="Normal"/>
    <w:link w:val="EndnoteTextChar"/>
    <w:uiPriority w:val="99"/>
    <w:semiHidden/>
    <w:unhideWhenUsed/>
    <w:rsid w:val="00367A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7A54"/>
    <w:rPr>
      <w:rFonts w:ascii="Bahnschrift SemiLight Condensed" w:hAnsi="Bahnschrift SemiLight Condensed" w:cs="Segoe UI"/>
      <w:color w:val="333333"/>
      <w:sz w:val="20"/>
      <w:szCs w:val="20"/>
    </w:rPr>
  </w:style>
  <w:style w:type="character" w:styleId="EndnoteReference">
    <w:name w:val="endnote reference"/>
    <w:basedOn w:val="DefaultParagraphFont"/>
    <w:uiPriority w:val="99"/>
    <w:semiHidden/>
    <w:unhideWhenUsed/>
    <w:rsid w:val="00367A54"/>
    <w:rPr>
      <w:vertAlign w:val="superscript"/>
    </w:rPr>
  </w:style>
  <w:style w:type="character" w:styleId="LineNumber">
    <w:name w:val="line number"/>
    <w:basedOn w:val="DefaultParagraphFont"/>
    <w:uiPriority w:val="99"/>
    <w:semiHidden/>
    <w:unhideWhenUsed/>
    <w:rsid w:val="00BC7EB3"/>
  </w:style>
  <w:style w:type="paragraph" w:styleId="TOC1">
    <w:name w:val="toc 1"/>
    <w:basedOn w:val="Normal"/>
    <w:next w:val="Normal"/>
    <w:autoRedefine/>
    <w:uiPriority w:val="39"/>
    <w:unhideWhenUsed/>
    <w:rsid w:val="00BC7EB3"/>
    <w:pPr>
      <w:spacing w:before="120" w:after="0"/>
    </w:pPr>
    <w:rPr>
      <w:rFonts w:asciiTheme="minorHAnsi" w:hAnsiTheme="minorHAnsi"/>
      <w:b/>
      <w:bCs/>
      <w:i/>
      <w:iCs/>
    </w:rPr>
  </w:style>
  <w:style w:type="paragraph" w:styleId="TableofFigures">
    <w:name w:val="table of figures"/>
    <w:basedOn w:val="Normal"/>
    <w:next w:val="Normal"/>
    <w:uiPriority w:val="99"/>
    <w:semiHidden/>
    <w:unhideWhenUsed/>
    <w:rsid w:val="00BC7EB3"/>
    <w:pPr>
      <w:spacing w:after="0"/>
    </w:pPr>
  </w:style>
  <w:style w:type="paragraph" w:styleId="TOC2">
    <w:name w:val="toc 2"/>
    <w:basedOn w:val="Normal"/>
    <w:next w:val="Normal"/>
    <w:autoRedefine/>
    <w:uiPriority w:val="39"/>
    <w:unhideWhenUsed/>
    <w:rsid w:val="00BC7EB3"/>
    <w:pPr>
      <w:spacing w:before="120" w:after="0"/>
      <w:ind w:left="240"/>
    </w:pPr>
    <w:rPr>
      <w:rFonts w:asciiTheme="minorHAnsi" w:hAnsiTheme="minorHAnsi"/>
      <w:b/>
      <w:bCs/>
      <w:sz w:val="22"/>
      <w:szCs w:val="22"/>
    </w:rPr>
  </w:style>
  <w:style w:type="paragraph" w:styleId="TOC3">
    <w:name w:val="toc 3"/>
    <w:basedOn w:val="Normal"/>
    <w:next w:val="Normal"/>
    <w:autoRedefine/>
    <w:uiPriority w:val="39"/>
    <w:unhideWhenUsed/>
    <w:rsid w:val="00BC7EB3"/>
    <w:pPr>
      <w:spacing w:after="0"/>
      <w:ind w:left="480"/>
    </w:pPr>
    <w:rPr>
      <w:rFonts w:asciiTheme="minorHAnsi" w:hAnsiTheme="minorHAnsi"/>
      <w:sz w:val="20"/>
      <w:szCs w:val="20"/>
    </w:rPr>
  </w:style>
  <w:style w:type="paragraph" w:styleId="TOC4">
    <w:name w:val="toc 4"/>
    <w:basedOn w:val="Normal"/>
    <w:next w:val="Normal"/>
    <w:autoRedefine/>
    <w:uiPriority w:val="39"/>
    <w:semiHidden/>
    <w:unhideWhenUsed/>
    <w:rsid w:val="00BC7EB3"/>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BC7EB3"/>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BC7EB3"/>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BC7EB3"/>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BC7EB3"/>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BC7EB3"/>
    <w:pPr>
      <w:spacing w:after="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2D7A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7A9E"/>
    <w:rPr>
      <w:rFonts w:ascii="Times New Roman" w:hAnsi="Times New Roman" w:cs="Times New Roman"/>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52568">
      <w:bodyDiv w:val="1"/>
      <w:marLeft w:val="0"/>
      <w:marRight w:val="0"/>
      <w:marTop w:val="0"/>
      <w:marBottom w:val="0"/>
      <w:divBdr>
        <w:top w:val="none" w:sz="0" w:space="0" w:color="auto"/>
        <w:left w:val="none" w:sz="0" w:space="0" w:color="auto"/>
        <w:bottom w:val="none" w:sz="0" w:space="0" w:color="auto"/>
        <w:right w:val="none" w:sz="0" w:space="0" w:color="auto"/>
      </w:divBdr>
    </w:div>
    <w:div w:id="278297686">
      <w:bodyDiv w:val="1"/>
      <w:marLeft w:val="0"/>
      <w:marRight w:val="0"/>
      <w:marTop w:val="0"/>
      <w:marBottom w:val="0"/>
      <w:divBdr>
        <w:top w:val="none" w:sz="0" w:space="0" w:color="auto"/>
        <w:left w:val="none" w:sz="0" w:space="0" w:color="auto"/>
        <w:bottom w:val="none" w:sz="0" w:space="0" w:color="auto"/>
        <w:right w:val="none" w:sz="0" w:space="0" w:color="auto"/>
      </w:divBdr>
    </w:div>
    <w:div w:id="326786754">
      <w:bodyDiv w:val="1"/>
      <w:marLeft w:val="0"/>
      <w:marRight w:val="0"/>
      <w:marTop w:val="0"/>
      <w:marBottom w:val="0"/>
      <w:divBdr>
        <w:top w:val="none" w:sz="0" w:space="0" w:color="auto"/>
        <w:left w:val="none" w:sz="0" w:space="0" w:color="auto"/>
        <w:bottom w:val="none" w:sz="0" w:space="0" w:color="auto"/>
        <w:right w:val="none" w:sz="0" w:space="0" w:color="auto"/>
      </w:divBdr>
    </w:div>
    <w:div w:id="408310197">
      <w:bodyDiv w:val="1"/>
      <w:marLeft w:val="0"/>
      <w:marRight w:val="0"/>
      <w:marTop w:val="0"/>
      <w:marBottom w:val="0"/>
      <w:divBdr>
        <w:top w:val="none" w:sz="0" w:space="0" w:color="auto"/>
        <w:left w:val="none" w:sz="0" w:space="0" w:color="auto"/>
        <w:bottom w:val="none" w:sz="0" w:space="0" w:color="auto"/>
        <w:right w:val="none" w:sz="0" w:space="0" w:color="auto"/>
      </w:divBdr>
    </w:div>
    <w:div w:id="417674865">
      <w:bodyDiv w:val="1"/>
      <w:marLeft w:val="0"/>
      <w:marRight w:val="0"/>
      <w:marTop w:val="0"/>
      <w:marBottom w:val="0"/>
      <w:divBdr>
        <w:top w:val="none" w:sz="0" w:space="0" w:color="auto"/>
        <w:left w:val="none" w:sz="0" w:space="0" w:color="auto"/>
        <w:bottom w:val="none" w:sz="0" w:space="0" w:color="auto"/>
        <w:right w:val="none" w:sz="0" w:space="0" w:color="auto"/>
      </w:divBdr>
    </w:div>
    <w:div w:id="538323816">
      <w:bodyDiv w:val="1"/>
      <w:marLeft w:val="0"/>
      <w:marRight w:val="0"/>
      <w:marTop w:val="0"/>
      <w:marBottom w:val="0"/>
      <w:divBdr>
        <w:top w:val="none" w:sz="0" w:space="0" w:color="auto"/>
        <w:left w:val="none" w:sz="0" w:space="0" w:color="auto"/>
        <w:bottom w:val="none" w:sz="0" w:space="0" w:color="auto"/>
        <w:right w:val="none" w:sz="0" w:space="0" w:color="auto"/>
      </w:divBdr>
    </w:div>
    <w:div w:id="701710302">
      <w:bodyDiv w:val="1"/>
      <w:marLeft w:val="0"/>
      <w:marRight w:val="0"/>
      <w:marTop w:val="0"/>
      <w:marBottom w:val="0"/>
      <w:divBdr>
        <w:top w:val="none" w:sz="0" w:space="0" w:color="auto"/>
        <w:left w:val="none" w:sz="0" w:space="0" w:color="auto"/>
        <w:bottom w:val="none" w:sz="0" w:space="0" w:color="auto"/>
        <w:right w:val="none" w:sz="0" w:space="0" w:color="auto"/>
      </w:divBdr>
    </w:div>
    <w:div w:id="764695003">
      <w:bodyDiv w:val="1"/>
      <w:marLeft w:val="0"/>
      <w:marRight w:val="0"/>
      <w:marTop w:val="0"/>
      <w:marBottom w:val="0"/>
      <w:divBdr>
        <w:top w:val="none" w:sz="0" w:space="0" w:color="auto"/>
        <w:left w:val="none" w:sz="0" w:space="0" w:color="auto"/>
        <w:bottom w:val="none" w:sz="0" w:space="0" w:color="auto"/>
        <w:right w:val="none" w:sz="0" w:space="0" w:color="auto"/>
      </w:divBdr>
    </w:div>
    <w:div w:id="802844198">
      <w:bodyDiv w:val="1"/>
      <w:marLeft w:val="0"/>
      <w:marRight w:val="0"/>
      <w:marTop w:val="0"/>
      <w:marBottom w:val="0"/>
      <w:divBdr>
        <w:top w:val="none" w:sz="0" w:space="0" w:color="auto"/>
        <w:left w:val="none" w:sz="0" w:space="0" w:color="auto"/>
        <w:bottom w:val="none" w:sz="0" w:space="0" w:color="auto"/>
        <w:right w:val="none" w:sz="0" w:space="0" w:color="auto"/>
      </w:divBdr>
    </w:div>
    <w:div w:id="1066878419">
      <w:bodyDiv w:val="1"/>
      <w:marLeft w:val="0"/>
      <w:marRight w:val="0"/>
      <w:marTop w:val="0"/>
      <w:marBottom w:val="0"/>
      <w:divBdr>
        <w:top w:val="none" w:sz="0" w:space="0" w:color="auto"/>
        <w:left w:val="none" w:sz="0" w:space="0" w:color="auto"/>
        <w:bottom w:val="none" w:sz="0" w:space="0" w:color="auto"/>
        <w:right w:val="none" w:sz="0" w:space="0" w:color="auto"/>
      </w:divBdr>
      <w:divsChild>
        <w:div w:id="2003584137">
          <w:marLeft w:val="0"/>
          <w:marRight w:val="0"/>
          <w:marTop w:val="0"/>
          <w:marBottom w:val="0"/>
          <w:divBdr>
            <w:top w:val="none" w:sz="0" w:space="0" w:color="auto"/>
            <w:left w:val="none" w:sz="0" w:space="0" w:color="auto"/>
            <w:bottom w:val="none" w:sz="0" w:space="0" w:color="auto"/>
            <w:right w:val="none" w:sz="0" w:space="0" w:color="auto"/>
          </w:divBdr>
        </w:div>
      </w:divsChild>
    </w:div>
    <w:div w:id="1342467906">
      <w:bodyDiv w:val="1"/>
      <w:marLeft w:val="0"/>
      <w:marRight w:val="0"/>
      <w:marTop w:val="0"/>
      <w:marBottom w:val="0"/>
      <w:divBdr>
        <w:top w:val="none" w:sz="0" w:space="0" w:color="auto"/>
        <w:left w:val="none" w:sz="0" w:space="0" w:color="auto"/>
        <w:bottom w:val="none" w:sz="0" w:space="0" w:color="auto"/>
        <w:right w:val="none" w:sz="0" w:space="0" w:color="auto"/>
      </w:divBdr>
    </w:div>
    <w:div w:id="1438598567">
      <w:bodyDiv w:val="1"/>
      <w:marLeft w:val="0"/>
      <w:marRight w:val="0"/>
      <w:marTop w:val="0"/>
      <w:marBottom w:val="0"/>
      <w:divBdr>
        <w:top w:val="none" w:sz="0" w:space="0" w:color="auto"/>
        <w:left w:val="none" w:sz="0" w:space="0" w:color="auto"/>
        <w:bottom w:val="none" w:sz="0" w:space="0" w:color="auto"/>
        <w:right w:val="none" w:sz="0" w:space="0" w:color="auto"/>
      </w:divBdr>
    </w:div>
    <w:div w:id="1578712692">
      <w:bodyDiv w:val="1"/>
      <w:marLeft w:val="0"/>
      <w:marRight w:val="0"/>
      <w:marTop w:val="0"/>
      <w:marBottom w:val="0"/>
      <w:divBdr>
        <w:top w:val="none" w:sz="0" w:space="0" w:color="auto"/>
        <w:left w:val="none" w:sz="0" w:space="0" w:color="auto"/>
        <w:bottom w:val="none" w:sz="0" w:space="0" w:color="auto"/>
        <w:right w:val="none" w:sz="0" w:space="0" w:color="auto"/>
      </w:divBdr>
    </w:div>
    <w:div w:id="1668903378">
      <w:bodyDiv w:val="1"/>
      <w:marLeft w:val="0"/>
      <w:marRight w:val="0"/>
      <w:marTop w:val="0"/>
      <w:marBottom w:val="0"/>
      <w:divBdr>
        <w:top w:val="none" w:sz="0" w:space="0" w:color="auto"/>
        <w:left w:val="none" w:sz="0" w:space="0" w:color="auto"/>
        <w:bottom w:val="none" w:sz="0" w:space="0" w:color="auto"/>
        <w:right w:val="none" w:sz="0" w:space="0" w:color="auto"/>
      </w:divBdr>
    </w:div>
    <w:div w:id="1761027510">
      <w:bodyDiv w:val="1"/>
      <w:marLeft w:val="0"/>
      <w:marRight w:val="0"/>
      <w:marTop w:val="0"/>
      <w:marBottom w:val="0"/>
      <w:divBdr>
        <w:top w:val="none" w:sz="0" w:space="0" w:color="auto"/>
        <w:left w:val="none" w:sz="0" w:space="0" w:color="auto"/>
        <w:bottom w:val="none" w:sz="0" w:space="0" w:color="auto"/>
        <w:right w:val="none" w:sz="0" w:space="0" w:color="auto"/>
      </w:divBdr>
    </w:div>
    <w:div w:id="1960409965">
      <w:bodyDiv w:val="1"/>
      <w:marLeft w:val="0"/>
      <w:marRight w:val="0"/>
      <w:marTop w:val="0"/>
      <w:marBottom w:val="0"/>
      <w:divBdr>
        <w:top w:val="none" w:sz="0" w:space="0" w:color="auto"/>
        <w:left w:val="none" w:sz="0" w:space="0" w:color="auto"/>
        <w:bottom w:val="none" w:sz="0" w:space="0" w:color="auto"/>
        <w:right w:val="none" w:sz="0" w:space="0" w:color="auto"/>
      </w:divBdr>
    </w:div>
    <w:div w:id="1988437492">
      <w:bodyDiv w:val="1"/>
      <w:marLeft w:val="0"/>
      <w:marRight w:val="0"/>
      <w:marTop w:val="0"/>
      <w:marBottom w:val="0"/>
      <w:divBdr>
        <w:top w:val="none" w:sz="0" w:space="0" w:color="auto"/>
        <w:left w:val="none" w:sz="0" w:space="0" w:color="auto"/>
        <w:bottom w:val="none" w:sz="0" w:space="0" w:color="auto"/>
        <w:right w:val="none" w:sz="0" w:space="0" w:color="auto"/>
      </w:divBdr>
    </w:div>
    <w:div w:id="201922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Hurricanes are becoming worse with time as mankind continues to pollute the air with carbon, methane, and other greenhouse gasses. The damages caused by hurricanes is already substantially worse than before and will continue to worsen unless we can shift as a society to reusable alternatives over single use items and nonrenewable fuel sources. I observe the possible effects of worsening hurricanes as well as a solution to reeducating the public to help slow and one day halt the warming of our atmosphere.</Abstract>
  <CompanyAddress/>
  <CompanyPhone/>
  <CompanyFax/>
  <CompanyEmail>jwesgore@gmail.com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E0BB56FCD73C4C896A184645ECEB49" ma:contentTypeVersion="4" ma:contentTypeDescription="Create a new document." ma:contentTypeScope="" ma:versionID="3d7bbb44cff7adcc72f81ed50ee6ed30">
  <xsd:schema xmlns:xsd="http://www.w3.org/2001/XMLSchema" xmlns:xs="http://www.w3.org/2001/XMLSchema" xmlns:p="http://schemas.microsoft.com/office/2006/metadata/properties" xmlns:ns3="fad407fe-2702-477f-a41c-44c436d38772" targetNamespace="http://schemas.microsoft.com/office/2006/metadata/properties" ma:root="true" ma:fieldsID="61f0c91c9d5930d6d6b882ebd344a741" ns3:_="">
    <xsd:import namespace="fad407fe-2702-477f-a41c-44c436d387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d407fe-2702-477f-a41c-44c436d387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5DE4FF-2C2E-436B-8858-636BF09A7534}">
  <ds:schemaRefs>
    <ds:schemaRef ds:uri="http://schemas.microsoft.com/sharepoint/v3/contenttype/forms"/>
  </ds:schemaRefs>
</ds:datastoreItem>
</file>

<file path=customXml/itemProps3.xml><?xml version="1.0" encoding="utf-8"?>
<ds:datastoreItem xmlns:ds="http://schemas.openxmlformats.org/officeDocument/2006/customXml" ds:itemID="{AB1411F5-CA76-4502-8B41-A9233A139F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56D055-4D0D-4AE9-AF9D-BD998666D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d407fe-2702-477f-a41c-44c436d38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863C71-689E-4FE9-B86E-D774C7367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Slowing the Storm</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Slowing the Storm</dc:title>
  <dc:subject>Climate change and its impact on future hurricanes</dc:subject>
  <dc:creator>Wesley</dc:creator>
  <cp:keywords/>
  <dc:description/>
  <cp:lastModifiedBy>Wesley Gore</cp:lastModifiedBy>
  <cp:revision>3</cp:revision>
  <cp:lastPrinted>2020-07-19T12:35:00Z</cp:lastPrinted>
  <dcterms:created xsi:type="dcterms:W3CDTF">2020-08-06T02:40:00Z</dcterms:created>
  <dcterms:modified xsi:type="dcterms:W3CDTF">2021-03-03T17:36:00Z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0x01010036E0BB56FCD73C4C896A184645ECEB49</vt:lpwstr>
  </property>
</Properties>
</file>