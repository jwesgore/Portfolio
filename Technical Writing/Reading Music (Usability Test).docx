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3724" w14:textId="1BA223F7" w:rsidR="000B79C7" w:rsidRPr="00561E76" w:rsidRDefault="002B5C54" w:rsidP="002B5C54">
      <w:pPr>
        <w:pStyle w:val="Heading1"/>
        <w:rPr>
          <w:rFonts w:ascii="AppleGothic" w:eastAsia="AppleGothic" w:hAnsi="AppleGothic"/>
          <w:sz w:val="52"/>
          <w:szCs w:val="52"/>
        </w:rPr>
      </w:pPr>
      <w:r w:rsidRPr="00561E76">
        <w:rPr>
          <w:rFonts w:ascii="AppleGothic" w:eastAsia="AppleGothic" w:hAnsi="AppleGothic"/>
          <w:sz w:val="52"/>
          <w:szCs w:val="52"/>
        </w:rPr>
        <w:t>Reading Music: An Introduction</w:t>
      </w:r>
    </w:p>
    <w:p w14:paraId="2596E853" w14:textId="05074612" w:rsidR="004351B3" w:rsidRPr="00561E76" w:rsidRDefault="00AB2A4A" w:rsidP="002B5C54">
      <w:pPr>
        <w:rPr>
          <w:rFonts w:ascii="AppleGothic" w:eastAsia="AppleGothic" w:hAnsi="AppleGothic"/>
          <w:sz w:val="24"/>
          <w:szCs w:val="24"/>
        </w:rPr>
      </w:pPr>
      <w:r w:rsidRPr="00561E76">
        <w:rPr>
          <w:rFonts w:ascii="AppleGothic" w:eastAsia="AppleGothic" w:hAnsi="AppleGothic"/>
          <w:sz w:val="24"/>
          <w:szCs w:val="24"/>
        </w:rPr>
        <w:t xml:space="preserve">So, you are looking to begin your journey into the world of music? Using this comprehensive guide, </w:t>
      </w:r>
      <w:r w:rsidR="00795B30" w:rsidRPr="00561E76">
        <w:rPr>
          <w:rFonts w:ascii="AppleGothic" w:eastAsia="AppleGothic" w:hAnsi="AppleGothic"/>
          <w:sz w:val="24"/>
          <w:szCs w:val="24"/>
        </w:rPr>
        <w:t>you will</w:t>
      </w:r>
      <w:r w:rsidRPr="00561E76">
        <w:rPr>
          <w:rFonts w:ascii="AppleGothic" w:eastAsia="AppleGothic" w:hAnsi="AppleGothic"/>
          <w:sz w:val="24"/>
          <w:szCs w:val="24"/>
        </w:rPr>
        <w:t xml:space="preserve"> be playing, singing, and jamming with the best of them in no time! Whether you want to become a </w:t>
      </w:r>
      <w:r w:rsidR="00795B30" w:rsidRPr="00561E76">
        <w:rPr>
          <w:rFonts w:ascii="AppleGothic" w:eastAsia="AppleGothic" w:hAnsi="AppleGothic"/>
          <w:sz w:val="24"/>
          <w:szCs w:val="24"/>
        </w:rPr>
        <w:t>Master of Theory</w:t>
      </w:r>
      <w:r w:rsidRPr="00561E76">
        <w:rPr>
          <w:rFonts w:ascii="AppleGothic" w:eastAsia="AppleGothic" w:hAnsi="AppleGothic"/>
          <w:sz w:val="24"/>
          <w:szCs w:val="24"/>
        </w:rPr>
        <w:t xml:space="preserve"> or just want to get a basic understanding under your belt, reading music can be a great aid to </w:t>
      </w:r>
      <w:r w:rsidR="00795B30" w:rsidRPr="00561E76">
        <w:rPr>
          <w:rFonts w:ascii="AppleGothic" w:eastAsia="AppleGothic" w:hAnsi="AppleGothic"/>
          <w:sz w:val="24"/>
          <w:szCs w:val="24"/>
        </w:rPr>
        <w:t>reaching your maximum potential as a musician. To start we will split up your learning into easily manageable pieces starting with the notes, then to common symbols, time signatures, and finally the notes on the staff.</w:t>
      </w:r>
    </w:p>
    <w:p w14:paraId="74372676" w14:textId="1FC39B05" w:rsidR="00B8466D" w:rsidRPr="00561E76" w:rsidRDefault="00FD3F15" w:rsidP="00B8466D">
      <w:pPr>
        <w:pStyle w:val="Heading2"/>
        <w:rPr>
          <w:rFonts w:ascii="AppleGothic" w:eastAsia="AppleGothic" w:hAnsi="AppleGothic"/>
          <w:sz w:val="32"/>
          <w:szCs w:val="32"/>
        </w:rPr>
      </w:pPr>
      <w:r w:rsidRPr="00561E76">
        <w:rPr>
          <w:rFonts w:ascii="AppleGothic" w:eastAsia="AppleGothic" w:hAnsi="AppleGothic"/>
          <w:noProof/>
        </w:rPr>
        <w:drawing>
          <wp:anchor distT="0" distB="0" distL="114300" distR="114300" simplePos="0" relativeHeight="251658240" behindDoc="1" locked="0" layoutInCell="1" allowOverlap="1" wp14:anchorId="5DB39333" wp14:editId="6F77AD3D">
            <wp:simplePos x="0" y="0"/>
            <wp:positionH relativeFrom="column">
              <wp:posOffset>-76200</wp:posOffset>
            </wp:positionH>
            <wp:positionV relativeFrom="paragraph">
              <wp:posOffset>328140</wp:posOffset>
            </wp:positionV>
            <wp:extent cx="3131820" cy="1958340"/>
            <wp:effectExtent l="0" t="0" r="0" b="3810"/>
            <wp:wrapTight wrapText="bothSides">
              <wp:wrapPolygon edited="0">
                <wp:start x="0" y="0"/>
                <wp:lineTo x="0" y="21432"/>
                <wp:lineTo x="21416" y="21432"/>
                <wp:lineTo x="214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60" t="8305" r="3866" b="7585"/>
                    <a:stretch/>
                  </pic:blipFill>
                  <pic:spPr bwMode="auto">
                    <a:xfrm>
                      <a:off x="0" y="0"/>
                      <a:ext cx="3131820" cy="1958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5C54" w:rsidRPr="00561E76">
        <w:rPr>
          <w:rFonts w:ascii="AppleGothic" w:eastAsia="AppleGothic" w:hAnsi="AppleGothic"/>
          <w:sz w:val="32"/>
          <w:szCs w:val="32"/>
        </w:rPr>
        <w:t>The Notes</w:t>
      </w:r>
    </w:p>
    <w:p w14:paraId="3EEDD6C0" w14:textId="68D27A56" w:rsidR="00B8466D" w:rsidRPr="00561E76" w:rsidRDefault="00FD3F15" w:rsidP="00B8466D">
      <w:pPr>
        <w:rPr>
          <w:rFonts w:ascii="AppleGothic" w:eastAsia="AppleGothic" w:hAnsi="AppleGothic"/>
          <w:sz w:val="20"/>
          <w:szCs w:val="20"/>
        </w:rPr>
      </w:pPr>
      <w:r w:rsidRPr="00561E76">
        <w:rPr>
          <w:rFonts w:ascii="AppleGothic" w:eastAsia="AppleGothic" w:hAnsi="AppleGothic"/>
          <w:noProof/>
          <w:sz w:val="20"/>
          <w:szCs w:val="20"/>
        </w:rPr>
        <mc:AlternateContent>
          <mc:Choice Requires="wps">
            <w:drawing>
              <wp:anchor distT="45720" distB="45720" distL="114300" distR="114300" simplePos="0" relativeHeight="251631104" behindDoc="1" locked="0" layoutInCell="1" allowOverlap="1" wp14:anchorId="6F37EA4F" wp14:editId="7B1888AB">
                <wp:simplePos x="0" y="0"/>
                <wp:positionH relativeFrom="margin">
                  <wp:posOffset>0</wp:posOffset>
                </wp:positionH>
                <wp:positionV relativeFrom="paragraph">
                  <wp:posOffset>1939381</wp:posOffset>
                </wp:positionV>
                <wp:extent cx="2964180" cy="259080"/>
                <wp:effectExtent l="0" t="0" r="26670" b="26670"/>
                <wp:wrapTight wrapText="bothSides">
                  <wp:wrapPolygon edited="0">
                    <wp:start x="0" y="0"/>
                    <wp:lineTo x="0" y="22235"/>
                    <wp:lineTo x="21656" y="22235"/>
                    <wp:lineTo x="2165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259080"/>
                        </a:xfrm>
                        <a:prstGeom prst="rect">
                          <a:avLst/>
                        </a:prstGeom>
                        <a:solidFill>
                          <a:srgbClr val="FFFFFF"/>
                        </a:solidFill>
                        <a:ln w="9525">
                          <a:solidFill>
                            <a:schemeClr val="bg1"/>
                          </a:solidFill>
                          <a:miter lim="800000"/>
                          <a:headEnd/>
                          <a:tailEnd/>
                        </a:ln>
                      </wps:spPr>
                      <wps:txbx>
                        <w:txbxContent>
                          <w:p w14:paraId="6C443565" w14:textId="3ED25849" w:rsidR="00B8466D" w:rsidRPr="00A01763" w:rsidRDefault="00B8466D">
                            <w:pPr>
                              <w:rPr>
                                <w:i/>
                                <w:iCs/>
                                <w:sz w:val="16"/>
                                <w:szCs w:val="16"/>
                              </w:rPr>
                            </w:pPr>
                            <w:r w:rsidRPr="00A01763">
                              <w:rPr>
                                <w:i/>
                                <w:iCs/>
                                <w:sz w:val="16"/>
                                <w:szCs w:val="16"/>
                              </w:rPr>
                              <w:t>Figure 1: Chart of notes and rests with their names and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7EA4F" id="_x0000_t202" coordsize="21600,21600" o:spt="202" path="m,l,21600r21600,l21600,xe">
                <v:stroke joinstyle="miter"/>
                <v:path gradientshapeok="t" o:connecttype="rect"/>
              </v:shapetype>
              <v:shape id="Text Box 2" o:spid="_x0000_s1026" type="#_x0000_t202" style="position:absolute;margin-left:0;margin-top:152.7pt;width:233.4pt;height:20.4pt;z-index:-25168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" strokecolor="white [3212]">
                <v:textbox>
                  <w:txbxContent>
                    <w:p w14:paraId="6C443565" w14:textId="3ED25849" w:rsidR="00B8466D" w:rsidRPr="00A01763" w:rsidRDefault="00B8466D">
                      <w:pPr>
                        <w:rPr>
                          <w:i/>
                          <w:iCs/>
                          <w:sz w:val="16"/>
                          <w:szCs w:val="16"/>
                        </w:rPr>
                      </w:pPr>
                      <w:r w:rsidRPr="00A01763">
                        <w:rPr>
                          <w:i/>
                          <w:iCs/>
                          <w:sz w:val="16"/>
                          <w:szCs w:val="16"/>
                        </w:rPr>
                        <w:t>Figure 1: Chart of notes and rests with their names and values</w:t>
                      </w:r>
                    </w:p>
                  </w:txbxContent>
                </v:textbox>
                <w10:wrap type="tight" anchorx="margin"/>
              </v:shape>
            </w:pict>
          </mc:Fallback>
        </mc:AlternateContent>
      </w:r>
      <w:r w:rsidRPr="00561E76">
        <w:rPr>
          <w:rFonts w:ascii="AppleGothic" w:eastAsia="AppleGothic" w:hAnsi="AppleGothic"/>
          <w:sz w:val="20"/>
          <w:szCs w:val="20"/>
        </w:rPr>
        <w:t>Use this chart (</w:t>
      </w:r>
      <w:r w:rsidRPr="00561E76">
        <w:rPr>
          <w:rFonts w:ascii="AppleGothic" w:eastAsia="AppleGothic" w:hAnsi="AppleGothic"/>
          <w:b/>
          <w:bCs/>
          <w:sz w:val="20"/>
          <w:szCs w:val="20"/>
        </w:rPr>
        <w:t>Figure 1</w:t>
      </w:r>
      <w:r w:rsidRPr="00561E76">
        <w:rPr>
          <w:rFonts w:ascii="AppleGothic" w:eastAsia="AppleGothic" w:hAnsi="AppleGothic"/>
          <w:sz w:val="20"/>
          <w:szCs w:val="20"/>
        </w:rPr>
        <w:t>) to help get yourself started. Notes are symbols which tell you to play, rests are symbols which tell you to stay quiet. The types of notes and rests have different beats which tell you how long they last.</w:t>
      </w:r>
    </w:p>
    <w:p w14:paraId="688A7AA5" w14:textId="5120F200" w:rsidR="00FD3F15" w:rsidRPr="00561E76" w:rsidRDefault="007123B7" w:rsidP="00AB2A4A">
      <w:pPr>
        <w:rPr>
          <w:rFonts w:ascii="AppleGothic" w:eastAsia="AppleGothic" w:hAnsi="AppleGothic" w:cstheme="minorHAnsi"/>
          <w:sz w:val="20"/>
          <w:szCs w:val="20"/>
        </w:rPr>
      </w:pPr>
      <w:r w:rsidRPr="00561E76">
        <w:rPr>
          <w:rFonts w:ascii="AppleGothic" w:eastAsia="AppleGothic" w:hAnsi="AppleGothic"/>
          <w:sz w:val="20"/>
          <w:szCs w:val="20"/>
        </w:rPr>
        <w:t xml:space="preserve">Sometimes </w:t>
      </w:r>
      <w:r w:rsidR="00FD3F15" w:rsidRPr="00561E76">
        <w:rPr>
          <w:rFonts w:ascii="AppleGothic" w:eastAsia="AppleGothic" w:hAnsi="AppleGothic"/>
          <w:sz w:val="20"/>
          <w:szCs w:val="20"/>
        </w:rPr>
        <w:t>you</w:t>
      </w:r>
      <w:r w:rsidRPr="00561E76">
        <w:rPr>
          <w:rFonts w:ascii="AppleGothic" w:eastAsia="AppleGothic" w:hAnsi="AppleGothic"/>
          <w:sz w:val="20"/>
          <w:szCs w:val="20"/>
        </w:rPr>
        <w:t xml:space="preserve"> will have t</w:t>
      </w:r>
      <w:r w:rsidR="00FD3F15" w:rsidRPr="00561E76">
        <w:rPr>
          <w:rFonts w:ascii="AppleGothic" w:eastAsia="AppleGothic" w:hAnsi="AppleGothic"/>
          <w:sz w:val="20"/>
          <w:szCs w:val="20"/>
        </w:rPr>
        <w:t>w</w:t>
      </w:r>
      <w:r w:rsidRPr="00561E76">
        <w:rPr>
          <w:rFonts w:ascii="AppleGothic" w:eastAsia="AppleGothic" w:hAnsi="AppleGothic"/>
          <w:sz w:val="20"/>
          <w:szCs w:val="20"/>
        </w:rPr>
        <w:t>o eighth notes or two</w:t>
      </w:r>
      <w:r w:rsidR="008E37C5" w:rsidRPr="00561E76">
        <w:rPr>
          <w:rFonts w:ascii="AppleGothic" w:eastAsia="AppleGothic" w:hAnsi="AppleGothic"/>
          <w:sz w:val="20"/>
          <w:szCs w:val="20"/>
        </w:rPr>
        <w:t xml:space="preserve"> </w:t>
      </w:r>
      <w:r w:rsidRPr="00561E76">
        <w:rPr>
          <w:rFonts w:ascii="AppleGothic" w:eastAsia="AppleGothic" w:hAnsi="AppleGothic"/>
          <w:sz w:val="20"/>
          <w:szCs w:val="20"/>
        </w:rPr>
        <w:t>sixteenth notes beside each other</w:t>
      </w:r>
      <w:r w:rsidR="00372CA5" w:rsidRPr="00561E76">
        <w:rPr>
          <w:rFonts w:ascii="AppleGothic" w:eastAsia="AppleGothic" w:hAnsi="AppleGothic"/>
          <w:sz w:val="20"/>
          <w:szCs w:val="20"/>
        </w:rPr>
        <w:t>. W</w:t>
      </w:r>
      <w:r w:rsidR="00A712E1" w:rsidRPr="00561E76">
        <w:rPr>
          <w:rFonts w:ascii="AppleGothic" w:eastAsia="AppleGothic" w:hAnsi="AppleGothic"/>
          <w:sz w:val="20"/>
          <w:szCs w:val="20"/>
        </w:rPr>
        <w:t>hen that happens, instead of drawing them individually, connect them</w:t>
      </w:r>
      <w:r w:rsidR="00372CA5" w:rsidRPr="00561E76">
        <w:rPr>
          <w:rFonts w:ascii="AppleGothic" w:eastAsia="AppleGothic" w:hAnsi="AppleGothic"/>
          <w:sz w:val="20"/>
          <w:szCs w:val="20"/>
        </w:rPr>
        <w:t xml:space="preserve"> with a bar</w:t>
      </w:r>
      <w:r w:rsidR="006F45DC" w:rsidRPr="00561E76">
        <w:rPr>
          <w:rFonts w:ascii="AppleGothic" w:eastAsia="AppleGothic" w:hAnsi="AppleGothic"/>
          <w:sz w:val="20"/>
          <w:szCs w:val="20"/>
        </w:rPr>
        <w:t xml:space="preserve"> </w:t>
      </w:r>
      <w:r w:rsidR="00CA0921" w:rsidRPr="00561E76">
        <w:rPr>
          <w:rFonts w:ascii="AppleGothic" w:eastAsia="AppleGothic" w:hAnsi="AppleGothic"/>
          <w:sz w:val="20"/>
          <w:szCs w:val="20"/>
        </w:rPr>
        <w:t xml:space="preserve">as so </w:t>
      </w:r>
      <w:r w:rsidR="00106F8D" w:rsidRPr="00561E76">
        <w:rPr>
          <w:rFonts w:ascii="Segoe UI Symbol" w:eastAsia="AppleGothic" w:hAnsi="Segoe UI Symbol" w:cs="Segoe UI Symbol"/>
          <w:sz w:val="20"/>
          <w:szCs w:val="20"/>
        </w:rPr>
        <w:t>♫</w:t>
      </w:r>
      <w:r w:rsidR="00106F8D" w:rsidRPr="00561E76">
        <w:rPr>
          <w:rFonts w:ascii="AppleGothic" w:eastAsia="AppleGothic" w:hAnsi="AppleGothic"/>
          <w:sz w:val="20"/>
          <w:szCs w:val="20"/>
        </w:rPr>
        <w:t xml:space="preserve"> </w:t>
      </w:r>
      <w:r w:rsidR="00D91240" w:rsidRPr="00561E76">
        <w:rPr>
          <w:rFonts w:ascii="AppleGothic" w:eastAsia="AppleGothic" w:hAnsi="AppleGothic"/>
          <w:sz w:val="20"/>
          <w:szCs w:val="20"/>
        </w:rPr>
        <w:t>♬.</w:t>
      </w:r>
      <w:r w:rsidR="00D91240" w:rsidRPr="00561E76">
        <w:rPr>
          <w:rFonts w:ascii="AppleGothic" w:eastAsia="AppleGothic" w:hAnsi="AppleGothic" w:cstheme="minorHAnsi"/>
          <w:sz w:val="20"/>
          <w:szCs w:val="20"/>
        </w:rPr>
        <w:t xml:space="preserve"> </w:t>
      </w:r>
    </w:p>
    <w:p w14:paraId="6C42DDDA" w14:textId="554C303E" w:rsidR="00795B30" w:rsidRPr="00561E76" w:rsidRDefault="00FD3F15" w:rsidP="00795B30">
      <w:pPr>
        <w:pStyle w:val="Heading1"/>
        <w:rPr>
          <w:rFonts w:ascii="AppleGothic" w:eastAsia="AppleGothic" w:hAnsi="AppleGothic"/>
        </w:rPr>
      </w:pPr>
      <w:r w:rsidRPr="00561E76">
        <w:rPr>
          <w:rFonts w:ascii="AppleGothic" w:eastAsia="AppleGothic" w:hAnsi="AppleGothic"/>
          <w:noProof/>
          <w:sz w:val="20"/>
          <w:szCs w:val="20"/>
        </w:rPr>
        <w:drawing>
          <wp:anchor distT="0" distB="0" distL="114300" distR="114300" simplePos="0" relativeHeight="251661312" behindDoc="0" locked="0" layoutInCell="1" allowOverlap="1" wp14:anchorId="344BCFFD" wp14:editId="4301CDFE">
            <wp:simplePos x="0" y="0"/>
            <wp:positionH relativeFrom="margin">
              <wp:posOffset>4933950</wp:posOffset>
            </wp:positionH>
            <wp:positionV relativeFrom="paragraph">
              <wp:posOffset>291997</wp:posOffset>
            </wp:positionV>
            <wp:extent cx="1005840" cy="1201420"/>
            <wp:effectExtent l="0" t="0" r="3810" b="0"/>
            <wp:wrapThrough wrapText="bothSides">
              <wp:wrapPolygon edited="0">
                <wp:start x="0" y="0"/>
                <wp:lineTo x="0" y="21235"/>
                <wp:lineTo x="21273" y="21235"/>
                <wp:lineTo x="21273" y="0"/>
                <wp:lineTo x="0" y="0"/>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ff.jpg"/>
                    <pic:cNvPicPr/>
                  </pic:nvPicPr>
                  <pic:blipFill rotWithShape="1">
                    <a:blip r:embed="rId10">
                      <a:extLst>
                        <a:ext uri="{28A0092B-C50C-407E-A947-70E740481C1C}">
                          <a14:useLocalDpi xmlns:a14="http://schemas.microsoft.com/office/drawing/2010/main" val="0"/>
                        </a:ext>
                      </a:extLst>
                    </a:blip>
                    <a:srcRect r="62386"/>
                    <a:stretch/>
                  </pic:blipFill>
                  <pic:spPr bwMode="auto">
                    <a:xfrm>
                      <a:off x="0" y="0"/>
                      <a:ext cx="1005840" cy="1201420"/>
                    </a:xfrm>
                    <a:prstGeom prst="rect">
                      <a:avLst/>
                    </a:prstGeom>
                    <a:ln>
                      <a:noFill/>
                    </a:ln>
                    <a:extLst>
                      <a:ext uri="{53640926-AAD7-44D8-BBD7-CCE9431645EC}">
                        <a14:shadowObscured xmlns:a14="http://schemas.microsoft.com/office/drawing/2010/main"/>
                      </a:ext>
                    </a:extLst>
                  </pic:spPr>
                </pic:pic>
              </a:graphicData>
            </a:graphic>
          </wp:anchor>
        </w:drawing>
      </w:r>
      <w:r w:rsidR="00795B30" w:rsidRPr="00561E76">
        <w:rPr>
          <w:rFonts w:ascii="AppleGothic" w:eastAsia="AppleGothic" w:hAnsi="AppleGothic"/>
        </w:rPr>
        <w:t>Common Symbols</w:t>
      </w:r>
    </w:p>
    <w:p w14:paraId="0D450728" w14:textId="07288DA1" w:rsidR="00EE688A" w:rsidRDefault="009E1248" w:rsidP="00795B30">
      <w:pPr>
        <w:rPr>
          <w:rFonts w:ascii="AppleGothic" w:eastAsia="AppleGothic" w:hAnsi="AppleGothic"/>
          <w:sz w:val="20"/>
          <w:szCs w:val="20"/>
        </w:rPr>
      </w:pPr>
      <w:r w:rsidRPr="00561E76">
        <w:rPr>
          <w:rFonts w:ascii="AppleGothic" w:eastAsia="AppleGothic" w:hAnsi="AppleGothic"/>
          <w:noProof/>
          <w:sz w:val="20"/>
          <w:szCs w:val="20"/>
        </w:rPr>
        <w:drawing>
          <wp:anchor distT="0" distB="0" distL="114300" distR="114300" simplePos="0" relativeHeight="251661824" behindDoc="1" locked="0" layoutInCell="1" allowOverlap="1" wp14:anchorId="45D01BF2" wp14:editId="625C0CD4">
            <wp:simplePos x="0" y="0"/>
            <wp:positionH relativeFrom="margin">
              <wp:posOffset>47625</wp:posOffset>
            </wp:positionH>
            <wp:positionV relativeFrom="paragraph">
              <wp:posOffset>1211580</wp:posOffset>
            </wp:positionV>
            <wp:extent cx="427355" cy="615315"/>
            <wp:effectExtent l="0" t="0" r="0" b="0"/>
            <wp:wrapTight wrapText="bothSides">
              <wp:wrapPolygon edited="0">
                <wp:start x="0" y="0"/>
                <wp:lineTo x="0" y="20731"/>
                <wp:lineTo x="20220" y="20731"/>
                <wp:lineTo x="20220" y="0"/>
                <wp:lineTo x="0" y="0"/>
              </wp:wrapPolygon>
            </wp:wrapTight>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sic-music-note-music-sharp-sharp-sheet-music-icon-sharp-png-512_512.png"/>
                    <pic:cNvPicPr/>
                  </pic:nvPicPr>
                  <pic:blipFill rotWithShape="1">
                    <a:blip r:embed="rId11" cstate="print">
                      <a:extLst>
                        <a:ext uri="{28A0092B-C50C-407E-A947-70E740481C1C}">
                          <a14:useLocalDpi xmlns:a14="http://schemas.microsoft.com/office/drawing/2010/main" val="0"/>
                        </a:ext>
                      </a:extLst>
                    </a:blip>
                    <a:srcRect l="22710" r="22888"/>
                    <a:stretch/>
                  </pic:blipFill>
                  <pic:spPr bwMode="auto">
                    <a:xfrm>
                      <a:off x="0" y="0"/>
                      <a:ext cx="427355" cy="61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61E76">
        <w:rPr>
          <w:rFonts w:ascii="AppleGothic" w:eastAsia="AppleGothic" w:hAnsi="AppleGothic"/>
          <w:noProof/>
          <w:sz w:val="20"/>
          <w:szCs w:val="20"/>
        </w:rPr>
        <w:drawing>
          <wp:anchor distT="0" distB="0" distL="114300" distR="114300" simplePos="0" relativeHeight="251649536" behindDoc="1" locked="0" layoutInCell="1" allowOverlap="1" wp14:anchorId="5BBDFA11" wp14:editId="1FEEAD41">
            <wp:simplePos x="0" y="0"/>
            <wp:positionH relativeFrom="column">
              <wp:posOffset>599440</wp:posOffset>
            </wp:positionH>
            <wp:positionV relativeFrom="paragraph">
              <wp:posOffset>1212850</wp:posOffset>
            </wp:positionV>
            <wp:extent cx="357505" cy="632460"/>
            <wp:effectExtent l="0" t="0" r="4445" b="0"/>
            <wp:wrapTight wrapText="bothSides">
              <wp:wrapPolygon edited="0">
                <wp:start x="0" y="0"/>
                <wp:lineTo x="0" y="20819"/>
                <wp:lineTo x="20718" y="20819"/>
                <wp:lineTo x="20718" y="0"/>
                <wp:lineTo x="0" y="0"/>
              </wp:wrapPolygon>
            </wp:wrapTight>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2-4522929_music-notes-sharp-flat-symbols-flat-music-symbo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05" cy="632460"/>
                    </a:xfrm>
                    <a:prstGeom prst="rect">
                      <a:avLst/>
                    </a:prstGeom>
                  </pic:spPr>
                </pic:pic>
              </a:graphicData>
            </a:graphic>
            <wp14:sizeRelH relativeFrom="page">
              <wp14:pctWidth>0</wp14:pctWidth>
            </wp14:sizeRelH>
            <wp14:sizeRelV relativeFrom="page">
              <wp14:pctHeight>0</wp14:pctHeight>
            </wp14:sizeRelV>
          </wp:anchor>
        </w:drawing>
      </w:r>
      <w:r w:rsidR="00A01763" w:rsidRPr="00561E76">
        <w:rPr>
          <w:rFonts w:ascii="AppleGothic" w:eastAsia="AppleGothic" w:hAnsi="AppleGothic"/>
          <w:noProof/>
          <w:sz w:val="20"/>
          <w:szCs w:val="20"/>
        </w:rPr>
        <mc:AlternateContent>
          <mc:Choice Requires="wps">
            <w:drawing>
              <wp:anchor distT="0" distB="0" distL="114300" distR="114300" simplePos="0" relativeHeight="251662336" behindDoc="1" locked="0" layoutInCell="1" allowOverlap="1" wp14:anchorId="5BE025AE" wp14:editId="202DB47C">
                <wp:simplePos x="0" y="0"/>
                <wp:positionH relativeFrom="column">
                  <wp:posOffset>4993005</wp:posOffset>
                </wp:positionH>
                <wp:positionV relativeFrom="paragraph">
                  <wp:posOffset>1094494</wp:posOffset>
                </wp:positionV>
                <wp:extent cx="1002030" cy="755015"/>
                <wp:effectExtent l="0" t="0" r="0" b="0"/>
                <wp:wrapTight wrapText="bothSides">
                  <wp:wrapPolygon edited="0">
                    <wp:start x="1369" y="363"/>
                    <wp:lineTo x="1369" y="20710"/>
                    <wp:lineTo x="19985" y="20710"/>
                    <wp:lineTo x="19985" y="363"/>
                    <wp:lineTo x="1369" y="363"/>
                  </wp:wrapPolygon>
                </wp:wrapTight>
                <wp:docPr id="3" name="Text Box 3"/>
                <wp:cNvGraphicFramePr/>
                <a:graphic xmlns:a="http://schemas.openxmlformats.org/drawingml/2006/main">
                  <a:graphicData uri="http://schemas.microsoft.com/office/word/2010/wordprocessingShape">
                    <wps:wsp>
                      <wps:cNvSpPr txBox="1"/>
                      <wps:spPr>
                        <a:xfrm>
                          <a:off x="0" y="0"/>
                          <a:ext cx="1002030" cy="755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E4E6C6" w14:textId="0BD142B6" w:rsidR="00A01763" w:rsidRPr="00A01763" w:rsidRDefault="00A01763">
                            <w:pPr>
                              <w:rPr>
                                <w:i/>
                                <w:iCs/>
                                <w:sz w:val="16"/>
                                <w:szCs w:val="16"/>
                              </w:rPr>
                            </w:pPr>
                            <w:r w:rsidRPr="00A01763">
                              <w:rPr>
                                <w:i/>
                                <w:iCs/>
                                <w:sz w:val="16"/>
                                <w:szCs w:val="16"/>
                              </w:rPr>
                              <w:t>Figure 2: This is a standard staff</w:t>
                            </w:r>
                            <w:r w:rsidR="001536FB">
                              <w:rPr>
                                <w:i/>
                                <w:i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025AE" id="_x0000_t202" coordsize="21600,21600" o:spt="202" path="m,l,21600r21600,l21600,xe">
                <v:stroke joinstyle="miter"/>
                <v:path gradientshapeok="t" o:connecttype="rect"/>
              </v:shapetype>
              <v:shape id="Text Box 3" o:spid="_x0000_s1027" type="#_x0000_t202" style="position:absolute;margin-left:393.15pt;margin-top:86.2pt;width:78.9pt;height:59.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" filled="f" stroked="f">
                <v:textbox>
                  <w:txbxContent>
                    <w:p w14:paraId="37E4E6C6" w14:textId="0BD142B6" w:rsidR="00A01763" w:rsidRPr="00A01763" w:rsidRDefault="00A01763">
                      <w:pPr>
                        <w:rPr>
                          <w:i/>
                          <w:iCs/>
                          <w:sz w:val="16"/>
                          <w:szCs w:val="16"/>
                        </w:rPr>
                      </w:pPr>
                      <w:r w:rsidRPr="00A01763">
                        <w:rPr>
                          <w:i/>
                          <w:iCs/>
                          <w:sz w:val="16"/>
                          <w:szCs w:val="16"/>
                        </w:rPr>
                        <w:t>Figure 2: This is a standard staff</w:t>
                      </w:r>
                      <w:r w:rsidR="001536FB">
                        <w:rPr>
                          <w:i/>
                          <w:iCs/>
                          <w:sz w:val="16"/>
                          <w:szCs w:val="16"/>
                        </w:rPr>
                        <w:t>.</w:t>
                      </w:r>
                    </w:p>
                  </w:txbxContent>
                </v:textbox>
                <w10:wrap type="tight"/>
              </v:shape>
            </w:pict>
          </mc:Fallback>
        </mc:AlternateContent>
      </w:r>
      <w:r w:rsidR="00795B30" w:rsidRPr="00561E76">
        <w:rPr>
          <w:rFonts w:ascii="AppleGothic" w:eastAsia="AppleGothic" w:hAnsi="AppleGothic"/>
          <w:sz w:val="20"/>
          <w:szCs w:val="20"/>
        </w:rPr>
        <w:t xml:space="preserve">In </w:t>
      </w:r>
      <w:r w:rsidR="00795B30" w:rsidRPr="00561E76">
        <w:rPr>
          <w:rFonts w:ascii="AppleGothic" w:eastAsia="AppleGothic" w:hAnsi="AppleGothic"/>
          <w:b/>
          <w:bCs/>
          <w:sz w:val="20"/>
          <w:szCs w:val="20"/>
        </w:rPr>
        <w:t>Figure 2</w:t>
      </w:r>
      <w:r w:rsidR="00795B30" w:rsidRPr="00561E76">
        <w:rPr>
          <w:rFonts w:ascii="AppleGothic" w:eastAsia="AppleGothic" w:hAnsi="AppleGothic"/>
          <w:sz w:val="20"/>
          <w:szCs w:val="20"/>
        </w:rPr>
        <w:t xml:space="preserve"> on the </w:t>
      </w:r>
      <w:r w:rsidR="00561E76" w:rsidRPr="00561E76">
        <w:rPr>
          <w:rFonts w:ascii="AppleGothic" w:eastAsia="AppleGothic" w:hAnsi="AppleGothic"/>
          <w:sz w:val="20"/>
          <w:szCs w:val="20"/>
        </w:rPr>
        <w:t>top,</w:t>
      </w:r>
      <w:r w:rsidR="00795B30" w:rsidRPr="00561E76">
        <w:rPr>
          <w:rFonts w:ascii="AppleGothic" w:eastAsia="AppleGothic" w:hAnsi="AppleGothic"/>
          <w:sz w:val="20"/>
          <w:szCs w:val="20"/>
        </w:rPr>
        <w:t xml:space="preserve"> you will see a big </w:t>
      </w:r>
      <w:r w:rsidR="00600D78" w:rsidRPr="00561E76">
        <w:rPr>
          <w:rFonts w:ascii="AppleGothic" w:eastAsia="AppleGothic" w:hAnsi="AppleGothic"/>
          <w:sz w:val="20"/>
          <w:szCs w:val="20"/>
        </w:rPr>
        <w:t xml:space="preserve">curly symbol, this is called the “treble clef”, below on the lower section the one the looks like a backwards C with two dots is called a “bass clef”. These are used to distinguish between the higher notes and the lower notes. The horizontal lines you see make up what is called “the staff” and this is where </w:t>
      </w:r>
      <w:r w:rsidR="00FD3F15" w:rsidRPr="00561E76">
        <w:rPr>
          <w:rFonts w:ascii="AppleGothic" w:eastAsia="AppleGothic" w:hAnsi="AppleGothic"/>
          <w:sz w:val="20"/>
          <w:szCs w:val="20"/>
        </w:rPr>
        <w:t xml:space="preserve">the notes go. </w:t>
      </w:r>
      <w:r w:rsidR="00A01763" w:rsidRPr="00561E76">
        <w:rPr>
          <w:rFonts w:ascii="AppleGothic" w:eastAsia="AppleGothic" w:hAnsi="AppleGothic"/>
          <w:sz w:val="20"/>
          <w:szCs w:val="20"/>
        </w:rPr>
        <w:t>You will see either one or possibly both of these as the beginning of every line in a piece of music.</w:t>
      </w:r>
    </w:p>
    <w:p w14:paraId="0EF17912" w14:textId="63E9993F" w:rsidR="009E1248" w:rsidRPr="00561E76" w:rsidRDefault="009E1248" w:rsidP="00795B30">
      <w:pPr>
        <w:rPr>
          <w:rFonts w:ascii="AppleGothic" w:eastAsia="AppleGothic" w:hAnsi="AppleGothic"/>
          <w:sz w:val="20"/>
          <w:szCs w:val="20"/>
        </w:rPr>
      </w:pPr>
      <w:r w:rsidRPr="00561E76">
        <w:rPr>
          <w:rFonts w:ascii="AppleGothic" w:eastAsia="AppleGothic" w:hAnsi="AppleGothic"/>
          <w:noProof/>
          <w:sz w:val="20"/>
          <w:szCs w:val="20"/>
        </w:rPr>
        <mc:AlternateContent>
          <mc:Choice Requires="wps">
            <w:drawing>
              <wp:anchor distT="0" distB="0" distL="114300" distR="114300" simplePos="0" relativeHeight="251676160" behindDoc="1" locked="0" layoutInCell="1" allowOverlap="1" wp14:anchorId="0814F3A1" wp14:editId="7D42AE54">
                <wp:simplePos x="0" y="0"/>
                <wp:positionH relativeFrom="column">
                  <wp:posOffset>-93980</wp:posOffset>
                </wp:positionH>
                <wp:positionV relativeFrom="paragraph">
                  <wp:posOffset>328930</wp:posOffset>
                </wp:positionV>
                <wp:extent cx="1028700" cy="596265"/>
                <wp:effectExtent l="0" t="0" r="0" b="635"/>
                <wp:wrapTight wrapText="bothSides">
                  <wp:wrapPolygon edited="0">
                    <wp:start x="0" y="0"/>
                    <wp:lineTo x="0" y="21163"/>
                    <wp:lineTo x="21333" y="21163"/>
                    <wp:lineTo x="2133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028700" cy="596265"/>
                        </a:xfrm>
                        <a:prstGeom prst="rect">
                          <a:avLst/>
                        </a:prstGeom>
                        <a:solidFill>
                          <a:schemeClr val="lt1"/>
                        </a:solidFill>
                        <a:ln w="6350">
                          <a:noFill/>
                        </a:ln>
                      </wps:spPr>
                      <wps:txbx>
                        <w:txbxContent>
                          <w:p w14:paraId="79D67328" w14:textId="1C401AF5" w:rsidR="00FE3FAE" w:rsidRPr="00FE3FAE" w:rsidRDefault="00FE3FAE" w:rsidP="00FE3FAE">
                            <w:pPr>
                              <w:rPr>
                                <w:i/>
                                <w:iCs/>
                                <w:sz w:val="16"/>
                                <w:szCs w:val="16"/>
                              </w:rPr>
                            </w:pPr>
                            <w:r w:rsidRPr="00FE3FAE">
                              <w:rPr>
                                <w:i/>
                                <w:iCs/>
                                <w:sz w:val="16"/>
                                <w:szCs w:val="16"/>
                              </w:rPr>
                              <w:t>Figure 3</w:t>
                            </w:r>
                            <w:r>
                              <w:rPr>
                                <w:i/>
                                <w:iCs/>
                                <w:sz w:val="16"/>
                                <w:szCs w:val="16"/>
                              </w:rPr>
                              <w:t>: (left) Sharp symbol, (right) Flat symbol</w:t>
                            </w:r>
                          </w:p>
                          <w:p w14:paraId="00859554" w14:textId="63BE1459" w:rsidR="00FE3FAE" w:rsidRPr="00FE3FAE" w:rsidRDefault="00FE3FAE">
                            <w:pPr>
                              <w:rPr>
                                <w:i/>
                                <w:i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4F3A1" id="Text Box 7" o:spid="_x0000_s1028" type="#_x0000_t202" style="position:absolute;margin-left:-7.4pt;margin-top:25.9pt;width:81pt;height:46.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" fillcolor="white [3201]" stroked="f" strokeweight=".5pt">
                <v:textbox>
                  <w:txbxContent>
                    <w:p w14:paraId="79D67328" w14:textId="1C401AF5" w:rsidR="00FE3FAE" w:rsidRPr="00FE3FAE" w:rsidRDefault="00FE3FAE" w:rsidP="00FE3FAE">
                      <w:pPr>
                        <w:rPr>
                          <w:i/>
                          <w:iCs/>
                          <w:sz w:val="16"/>
                          <w:szCs w:val="16"/>
                        </w:rPr>
                      </w:pPr>
                      <w:r w:rsidRPr="00FE3FAE">
                        <w:rPr>
                          <w:i/>
                          <w:iCs/>
                          <w:sz w:val="16"/>
                          <w:szCs w:val="16"/>
                        </w:rPr>
                        <w:t>Figure 3</w:t>
                      </w:r>
                      <w:r>
                        <w:rPr>
                          <w:i/>
                          <w:iCs/>
                          <w:sz w:val="16"/>
                          <w:szCs w:val="16"/>
                        </w:rPr>
                        <w:t>: (left) Sharp symbol, (right) Flat symbol</w:t>
                      </w:r>
                    </w:p>
                    <w:p w14:paraId="00859554" w14:textId="63BE1459" w:rsidR="00FE3FAE" w:rsidRPr="00FE3FAE" w:rsidRDefault="00FE3FAE">
                      <w:pPr>
                        <w:rPr>
                          <w:i/>
                          <w:iCs/>
                          <w:sz w:val="16"/>
                          <w:szCs w:val="16"/>
                        </w:rPr>
                      </w:pPr>
                    </w:p>
                  </w:txbxContent>
                </v:textbox>
                <w10:wrap type="tight"/>
              </v:shape>
            </w:pict>
          </mc:Fallback>
        </mc:AlternateContent>
      </w:r>
    </w:p>
    <w:p w14:paraId="0E683477" w14:textId="7C8D8CF5" w:rsidR="00B21C0A" w:rsidRPr="00561E76" w:rsidRDefault="00FD3F15" w:rsidP="00795B30">
      <w:pPr>
        <w:rPr>
          <w:rFonts w:ascii="AppleGothic" w:eastAsia="AppleGothic" w:hAnsi="AppleGothic"/>
        </w:rPr>
      </w:pPr>
      <w:r w:rsidRPr="00561E76">
        <w:rPr>
          <w:rFonts w:ascii="AppleGothic" w:eastAsia="AppleGothic" w:hAnsi="AppleGothic"/>
          <w:noProof/>
          <w:sz w:val="20"/>
          <w:szCs w:val="20"/>
        </w:rPr>
        <w:t>In</w:t>
      </w:r>
      <w:r w:rsidR="00FE3FAE" w:rsidRPr="00561E76">
        <w:rPr>
          <w:rFonts w:ascii="AppleGothic" w:eastAsia="AppleGothic" w:hAnsi="AppleGothic"/>
          <w:sz w:val="20"/>
          <w:szCs w:val="20"/>
        </w:rPr>
        <w:t xml:space="preserve"> </w:t>
      </w:r>
      <w:r w:rsidR="00FE3FAE" w:rsidRPr="00561E76">
        <w:rPr>
          <w:rFonts w:ascii="AppleGothic" w:eastAsia="AppleGothic" w:hAnsi="AppleGothic"/>
          <w:b/>
          <w:bCs/>
          <w:sz w:val="20"/>
          <w:szCs w:val="20"/>
        </w:rPr>
        <w:t>Figure 3</w:t>
      </w:r>
      <w:r w:rsidRPr="00561E76">
        <w:rPr>
          <w:rFonts w:ascii="AppleGothic" w:eastAsia="AppleGothic" w:hAnsi="AppleGothic"/>
          <w:b/>
          <w:bCs/>
          <w:sz w:val="20"/>
          <w:szCs w:val="20"/>
        </w:rPr>
        <w:t xml:space="preserve"> </w:t>
      </w:r>
      <w:r w:rsidRPr="00561E76">
        <w:rPr>
          <w:rFonts w:ascii="AppleGothic" w:eastAsia="AppleGothic" w:hAnsi="AppleGothic"/>
          <w:sz w:val="20"/>
          <w:szCs w:val="20"/>
        </w:rPr>
        <w:t>you will see a sharp and a flat</w:t>
      </w:r>
      <w:r w:rsidR="00FE3FAE" w:rsidRPr="00561E76">
        <w:rPr>
          <w:rFonts w:ascii="AppleGothic" w:eastAsia="AppleGothic" w:hAnsi="AppleGothic"/>
          <w:sz w:val="20"/>
          <w:szCs w:val="20"/>
        </w:rPr>
        <w:t>. Their usage is simple, but incredibly important. A sharp is used for slightly making the pitch of a not</w:t>
      </w:r>
      <w:r w:rsidR="001536FB" w:rsidRPr="00561E76">
        <w:rPr>
          <w:rFonts w:ascii="AppleGothic" w:eastAsia="AppleGothic" w:hAnsi="AppleGothic"/>
          <w:sz w:val="20"/>
          <w:szCs w:val="20"/>
        </w:rPr>
        <w:t xml:space="preserve">e </w:t>
      </w:r>
      <w:r w:rsidR="00FE3FAE" w:rsidRPr="00561E76">
        <w:rPr>
          <w:rFonts w:ascii="AppleGothic" w:eastAsia="AppleGothic" w:hAnsi="AppleGothic"/>
          <w:sz w:val="20"/>
          <w:szCs w:val="20"/>
        </w:rPr>
        <w:t xml:space="preserve">higher, while a flat is used for slightly lowering the pitch of a note. </w:t>
      </w:r>
    </w:p>
    <w:p w14:paraId="025A8F47" w14:textId="3F791287" w:rsidR="00242D90" w:rsidRPr="001536FB" w:rsidRDefault="001536FB" w:rsidP="00561E76">
      <w:r w:rsidRPr="00561E76">
        <w:rPr>
          <w:rFonts w:ascii="AppleGothic" w:eastAsia="AppleGothic" w:hAnsi="AppleGothic"/>
          <w:noProof/>
          <w:sz w:val="20"/>
          <w:szCs w:val="20"/>
        </w:rPr>
        <w:lastRenderedPageBreak/>
        <mc:AlternateContent>
          <mc:Choice Requires="wps">
            <w:drawing>
              <wp:anchor distT="0" distB="0" distL="114300" distR="114300" simplePos="0" relativeHeight="251669504" behindDoc="1" locked="0" layoutInCell="1" allowOverlap="1" wp14:anchorId="2E7C3AEF" wp14:editId="26A07EB8">
                <wp:simplePos x="0" y="0"/>
                <wp:positionH relativeFrom="column">
                  <wp:posOffset>-46990</wp:posOffset>
                </wp:positionH>
                <wp:positionV relativeFrom="paragraph">
                  <wp:posOffset>1662430</wp:posOffset>
                </wp:positionV>
                <wp:extent cx="1184910" cy="368935"/>
                <wp:effectExtent l="0" t="0" r="0" b="0"/>
                <wp:wrapTight wrapText="bothSides">
                  <wp:wrapPolygon edited="0">
                    <wp:start x="1158" y="744"/>
                    <wp:lineTo x="1158" y="20076"/>
                    <wp:lineTo x="20373" y="20076"/>
                    <wp:lineTo x="20373" y="744"/>
                    <wp:lineTo x="1158" y="744"/>
                  </wp:wrapPolygon>
                </wp:wrapTight>
                <wp:docPr id="12" name="Text Box 12"/>
                <wp:cNvGraphicFramePr/>
                <a:graphic xmlns:a="http://schemas.openxmlformats.org/drawingml/2006/main">
                  <a:graphicData uri="http://schemas.microsoft.com/office/word/2010/wordprocessingShape">
                    <wps:wsp>
                      <wps:cNvSpPr txBox="1"/>
                      <wps:spPr>
                        <a:xfrm>
                          <a:off x="0" y="0"/>
                          <a:ext cx="1184910" cy="3689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142F4F" w14:textId="6FC3C7C2" w:rsidR="00242D90" w:rsidRPr="00242D90" w:rsidRDefault="00242D90">
                            <w:pPr>
                              <w:rPr>
                                <w:i/>
                                <w:iCs/>
                                <w:sz w:val="16"/>
                                <w:szCs w:val="16"/>
                              </w:rPr>
                            </w:pPr>
                            <w:r w:rsidRPr="00242D90">
                              <w:rPr>
                                <w:i/>
                                <w:iCs/>
                                <w:sz w:val="16"/>
                                <w:szCs w:val="16"/>
                              </w:rPr>
                              <w:t>Figure 5: Double bar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C3AEF" id="Text Box 12" o:spid="_x0000_s1029" type="#_x0000_t202" style="position:absolute;margin-left:-3.7pt;margin-top:130.9pt;width:93.3pt;height:29.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" filled="f" stroked="f">
                <v:textbox>
                  <w:txbxContent>
                    <w:p w14:paraId="41142F4F" w14:textId="6FC3C7C2" w:rsidR="00242D90" w:rsidRPr="00242D90" w:rsidRDefault="00242D90">
                      <w:pPr>
                        <w:rPr>
                          <w:i/>
                          <w:iCs/>
                          <w:sz w:val="16"/>
                          <w:szCs w:val="16"/>
                        </w:rPr>
                      </w:pPr>
                      <w:r w:rsidRPr="00242D90">
                        <w:rPr>
                          <w:i/>
                          <w:iCs/>
                          <w:sz w:val="16"/>
                          <w:szCs w:val="16"/>
                        </w:rPr>
                        <w:t>Figure 5: Double bar line</w:t>
                      </w:r>
                    </w:p>
                  </w:txbxContent>
                </v:textbox>
                <w10:wrap type="tight"/>
              </v:shape>
            </w:pict>
          </mc:Fallback>
        </mc:AlternateContent>
      </w:r>
      <w:r w:rsidR="00242D90" w:rsidRPr="00561E76">
        <w:rPr>
          <w:rFonts w:ascii="AppleGothic" w:eastAsia="AppleGothic" w:hAnsi="AppleGothic"/>
          <w:noProof/>
          <w:sz w:val="20"/>
          <w:szCs w:val="20"/>
        </w:rPr>
        <w:drawing>
          <wp:anchor distT="0" distB="0" distL="114300" distR="114300" simplePos="0" relativeHeight="251668480" behindDoc="1" locked="0" layoutInCell="1" allowOverlap="1" wp14:anchorId="17FBC9DF" wp14:editId="0A0DF2C4">
            <wp:simplePos x="0" y="0"/>
            <wp:positionH relativeFrom="column">
              <wp:posOffset>-42545</wp:posOffset>
            </wp:positionH>
            <wp:positionV relativeFrom="paragraph">
              <wp:posOffset>914400</wp:posOffset>
            </wp:positionV>
            <wp:extent cx="1005840" cy="690880"/>
            <wp:effectExtent l="0" t="0" r="0" b="0"/>
            <wp:wrapTight wrapText="bothSides">
              <wp:wrapPolygon edited="0">
                <wp:start x="0" y="0"/>
                <wp:lineTo x="0" y="21044"/>
                <wp:lineTo x="21273" y="21044"/>
                <wp:lineTo x="21273" y="0"/>
                <wp:lineTo x="0" y="0"/>
              </wp:wrapPolygon>
            </wp:wrapTight>
            <wp:docPr id="11" name="Picture 11"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Double-Bar-Line.jpg"/>
                    <pic:cNvPicPr/>
                  </pic:nvPicPr>
                  <pic:blipFill rotWithShape="1">
                    <a:blip r:embed="rId13">
                      <a:extLst>
                        <a:ext uri="{28A0092B-C50C-407E-A947-70E740481C1C}">
                          <a14:useLocalDpi xmlns:a14="http://schemas.microsoft.com/office/drawing/2010/main" val="0"/>
                        </a:ext>
                      </a:extLst>
                    </a:blip>
                    <a:srcRect l="79765" t="3632" b="44336"/>
                    <a:stretch/>
                  </pic:blipFill>
                  <pic:spPr bwMode="auto">
                    <a:xfrm>
                      <a:off x="0" y="0"/>
                      <a:ext cx="1005840" cy="690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2D90" w:rsidRPr="00561E76">
        <w:rPr>
          <w:rFonts w:ascii="AppleGothic" w:eastAsia="AppleGothic" w:hAnsi="AppleGothic"/>
          <w:noProof/>
          <w:sz w:val="20"/>
          <w:szCs w:val="20"/>
        </w:rPr>
        <mc:AlternateContent>
          <mc:Choice Requires="wps">
            <w:drawing>
              <wp:anchor distT="0" distB="0" distL="114300" distR="114300" simplePos="0" relativeHeight="251667456" behindDoc="1" locked="0" layoutInCell="1" allowOverlap="1" wp14:anchorId="24EC9DD3" wp14:editId="599F6E96">
                <wp:simplePos x="0" y="0"/>
                <wp:positionH relativeFrom="column">
                  <wp:posOffset>4917782</wp:posOffset>
                </wp:positionH>
                <wp:positionV relativeFrom="paragraph">
                  <wp:posOffset>642385</wp:posOffset>
                </wp:positionV>
                <wp:extent cx="1141479" cy="368834"/>
                <wp:effectExtent l="0" t="0" r="1905" b="0"/>
                <wp:wrapTight wrapText="bothSides">
                  <wp:wrapPolygon edited="0">
                    <wp:start x="0" y="0"/>
                    <wp:lineTo x="0" y="20855"/>
                    <wp:lineTo x="21396" y="20855"/>
                    <wp:lineTo x="2139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141479" cy="368834"/>
                        </a:xfrm>
                        <a:prstGeom prst="rect">
                          <a:avLst/>
                        </a:prstGeom>
                        <a:solidFill>
                          <a:schemeClr val="lt1"/>
                        </a:solidFill>
                        <a:ln w="6350">
                          <a:noFill/>
                        </a:ln>
                      </wps:spPr>
                      <wps:txbx>
                        <w:txbxContent>
                          <w:p w14:paraId="5BE30CE4" w14:textId="3B4EB2AB" w:rsidR="00242D90" w:rsidRPr="00242D90" w:rsidRDefault="00242D90">
                            <w:pPr>
                              <w:rPr>
                                <w:i/>
                                <w:iCs/>
                                <w:sz w:val="16"/>
                                <w:szCs w:val="16"/>
                              </w:rPr>
                            </w:pPr>
                            <w:r w:rsidRPr="00242D90">
                              <w:rPr>
                                <w:i/>
                                <w:iCs/>
                                <w:sz w:val="16"/>
                                <w:szCs w:val="16"/>
                              </w:rPr>
                              <w:t>Figure 4: A staff with measure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C9DD3" id="Text Box 10" o:spid="_x0000_s1029" type="#_x0000_t202" style="position:absolute;margin-left:387.25pt;margin-top:50.6pt;width:89.9pt;height:29.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" fillcolor="white [3201]" stroked="f" strokeweight=".5pt">
                <v:textbox>
                  <w:txbxContent>
                    <w:p w14:paraId="5BE30CE4" w14:textId="3B4EB2AB" w:rsidR="00242D90" w:rsidRPr="00242D90" w:rsidRDefault="00242D90">
                      <w:pPr>
                        <w:rPr>
                          <w:i/>
                          <w:iCs/>
                          <w:sz w:val="16"/>
                          <w:szCs w:val="16"/>
                        </w:rPr>
                      </w:pPr>
                      <w:r w:rsidRPr="00242D90">
                        <w:rPr>
                          <w:i/>
                          <w:iCs/>
                          <w:sz w:val="16"/>
                          <w:szCs w:val="16"/>
                        </w:rPr>
                        <w:t>Figure 4: A staff with measure bars</w:t>
                      </w:r>
                    </w:p>
                  </w:txbxContent>
                </v:textbox>
                <w10:wrap type="tight"/>
              </v:shape>
            </w:pict>
          </mc:Fallback>
        </mc:AlternateContent>
      </w:r>
      <w:r w:rsidR="00B21C0A" w:rsidRPr="00561E76">
        <w:rPr>
          <w:rFonts w:ascii="AppleGothic" w:eastAsia="AppleGothic" w:hAnsi="AppleGothic"/>
          <w:noProof/>
          <w:sz w:val="20"/>
          <w:szCs w:val="20"/>
        </w:rPr>
        <w:drawing>
          <wp:anchor distT="0" distB="0" distL="114300" distR="114300" simplePos="0" relativeHeight="251666432" behindDoc="1" locked="0" layoutInCell="1" allowOverlap="1" wp14:anchorId="2673922A" wp14:editId="0C1C3157">
            <wp:simplePos x="0" y="0"/>
            <wp:positionH relativeFrom="column">
              <wp:posOffset>4963886</wp:posOffset>
            </wp:positionH>
            <wp:positionV relativeFrom="paragraph">
              <wp:posOffset>560</wp:posOffset>
            </wp:positionV>
            <wp:extent cx="1095573" cy="645459"/>
            <wp:effectExtent l="0" t="0" r="0" b="2540"/>
            <wp:wrapTight wrapText="bothSides">
              <wp:wrapPolygon edited="0">
                <wp:start x="0" y="0"/>
                <wp:lineTo x="0" y="21260"/>
                <wp:lineTo x="21287" y="21260"/>
                <wp:lineTo x="21287" y="0"/>
                <wp:lineTo x="0" y="0"/>
              </wp:wrapPolygon>
            </wp:wrapTight>
            <wp:docPr id="9" name="Picture 9"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Double-Bar-Line.jpg"/>
                    <pic:cNvPicPr/>
                  </pic:nvPicPr>
                  <pic:blipFill rotWithShape="1">
                    <a:blip r:embed="rId13">
                      <a:extLst>
                        <a:ext uri="{28A0092B-C50C-407E-A947-70E740481C1C}">
                          <a14:useLocalDpi xmlns:a14="http://schemas.microsoft.com/office/drawing/2010/main" val="0"/>
                        </a:ext>
                      </a:extLst>
                    </a:blip>
                    <a:srcRect l="28684" r="35130" b="42723"/>
                    <a:stretch/>
                  </pic:blipFill>
                  <pic:spPr bwMode="auto">
                    <a:xfrm>
                      <a:off x="0" y="0"/>
                      <a:ext cx="1095573" cy="645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61E76">
        <w:rPr>
          <w:rFonts w:ascii="AppleGothic" w:eastAsia="AppleGothic" w:hAnsi="AppleGothic"/>
          <w:sz w:val="20"/>
          <w:szCs w:val="20"/>
        </w:rPr>
        <w:t>W</w:t>
      </w:r>
      <w:r w:rsidR="00083B56" w:rsidRPr="00561E76">
        <w:rPr>
          <w:rFonts w:ascii="AppleGothic" w:eastAsia="AppleGothic" w:hAnsi="AppleGothic"/>
          <w:sz w:val="20"/>
          <w:szCs w:val="20"/>
        </w:rPr>
        <w:t xml:space="preserve">hen reading music, </w:t>
      </w:r>
      <w:r w:rsidRPr="00561E76">
        <w:rPr>
          <w:rFonts w:ascii="AppleGothic" w:eastAsia="AppleGothic" w:hAnsi="AppleGothic"/>
          <w:sz w:val="20"/>
          <w:szCs w:val="20"/>
        </w:rPr>
        <w:t xml:space="preserve">you </w:t>
      </w:r>
      <w:r w:rsidR="00083B56" w:rsidRPr="00561E76">
        <w:rPr>
          <w:rFonts w:ascii="AppleGothic" w:eastAsia="AppleGothic" w:hAnsi="AppleGothic"/>
          <w:sz w:val="20"/>
          <w:szCs w:val="20"/>
        </w:rPr>
        <w:t xml:space="preserve">need a way of breaking it up so </w:t>
      </w:r>
      <w:r w:rsidRPr="00561E76">
        <w:rPr>
          <w:rFonts w:ascii="AppleGothic" w:eastAsia="AppleGothic" w:hAnsi="AppleGothic"/>
          <w:sz w:val="20"/>
          <w:szCs w:val="20"/>
        </w:rPr>
        <w:t xml:space="preserve">you </w:t>
      </w:r>
      <w:r w:rsidR="00083B56" w:rsidRPr="00561E76">
        <w:rPr>
          <w:rFonts w:ascii="AppleGothic" w:eastAsia="AppleGothic" w:hAnsi="AppleGothic"/>
          <w:sz w:val="20"/>
          <w:szCs w:val="20"/>
        </w:rPr>
        <w:t>can understand the flow of the music, as well as helping us read it more easily. To do this</w:t>
      </w:r>
      <w:r w:rsidRPr="00561E76">
        <w:rPr>
          <w:rFonts w:ascii="AppleGothic" w:eastAsia="AppleGothic" w:hAnsi="AppleGothic"/>
          <w:sz w:val="20"/>
          <w:szCs w:val="20"/>
        </w:rPr>
        <w:t>,</w:t>
      </w:r>
      <w:r w:rsidR="00083B56" w:rsidRPr="00561E76">
        <w:rPr>
          <w:rFonts w:ascii="AppleGothic" w:eastAsia="AppleGothic" w:hAnsi="AppleGothic"/>
          <w:sz w:val="20"/>
          <w:szCs w:val="20"/>
        </w:rPr>
        <w:t xml:space="preserve"> split the music into “measures”, you can see what this looks like</w:t>
      </w:r>
      <w:r w:rsidR="00083B56" w:rsidRPr="00561E76">
        <w:rPr>
          <w:rFonts w:ascii="AppleGothic" w:eastAsia="AppleGothic" w:hAnsi="AppleGothic"/>
        </w:rPr>
        <w:t xml:space="preserve"> </w:t>
      </w:r>
      <w:r w:rsidR="00083B56" w:rsidRPr="00561E76">
        <w:rPr>
          <w:rFonts w:ascii="AppleGothic" w:eastAsia="AppleGothic" w:hAnsi="AppleGothic"/>
          <w:sz w:val="20"/>
          <w:szCs w:val="20"/>
        </w:rPr>
        <w:t xml:space="preserve">in </w:t>
      </w:r>
      <w:r w:rsidR="00083B56" w:rsidRPr="00561E76">
        <w:rPr>
          <w:rFonts w:ascii="AppleGothic" w:eastAsia="AppleGothic" w:hAnsi="AppleGothic"/>
          <w:b/>
          <w:bCs/>
          <w:sz w:val="20"/>
          <w:szCs w:val="20"/>
        </w:rPr>
        <w:t>Figure 4</w:t>
      </w:r>
      <w:r w:rsidR="00083B56" w:rsidRPr="00561E76">
        <w:rPr>
          <w:rFonts w:ascii="AppleGothic" w:eastAsia="AppleGothic" w:hAnsi="AppleGothic"/>
          <w:sz w:val="20"/>
          <w:szCs w:val="20"/>
        </w:rPr>
        <w:t>. The vertical lines denote the beginning and end of each measure. You can think of this kind of like a period in a sentence</w:t>
      </w:r>
      <w:r w:rsidR="00242D90" w:rsidRPr="00561E76">
        <w:rPr>
          <w:rFonts w:ascii="AppleGothic" w:eastAsia="AppleGothic" w:hAnsi="AppleGothic"/>
          <w:sz w:val="20"/>
          <w:szCs w:val="20"/>
        </w:rPr>
        <w:t>, except without the pause. There’s another important kind of vertical line in music that isn’t measure bars. These are called “the double bar line” (</w:t>
      </w:r>
      <w:r w:rsidR="00242D90" w:rsidRPr="00561E76">
        <w:rPr>
          <w:rFonts w:ascii="AppleGothic" w:eastAsia="AppleGothic" w:hAnsi="AppleGothic"/>
          <w:b/>
          <w:bCs/>
          <w:sz w:val="20"/>
          <w:szCs w:val="20"/>
        </w:rPr>
        <w:t>Figure 5</w:t>
      </w:r>
      <w:r w:rsidR="00242D90" w:rsidRPr="00561E76">
        <w:rPr>
          <w:rFonts w:ascii="AppleGothic" w:eastAsia="AppleGothic" w:hAnsi="AppleGothic"/>
          <w:sz w:val="20"/>
          <w:szCs w:val="20"/>
        </w:rPr>
        <w:t>) and their usage is very simple. The double bar line is put at the end of a piece of music to let you know that it is over</w:t>
      </w:r>
      <w:r w:rsidRPr="00561E76">
        <w:rPr>
          <w:rFonts w:ascii="AppleGothic" w:eastAsia="AppleGothic" w:hAnsi="AppleGothic"/>
          <w:sz w:val="20"/>
          <w:szCs w:val="20"/>
        </w:rPr>
        <w:t>.</w:t>
      </w:r>
    </w:p>
    <w:p w14:paraId="411B85EA" w14:textId="77777777" w:rsidR="001536FB" w:rsidRDefault="001536FB" w:rsidP="00795B30">
      <w:pPr>
        <w:pStyle w:val="Heading1"/>
        <w:rPr>
          <w:rFonts w:ascii="AppleGothic" w:eastAsia="AppleGothic" w:hAnsi="AppleGothic"/>
        </w:rPr>
      </w:pPr>
    </w:p>
    <w:p w14:paraId="3C98A2B6" w14:textId="1531EA49" w:rsidR="00795B30" w:rsidRPr="00561E76" w:rsidRDefault="0070596D" w:rsidP="00795B30">
      <w:pPr>
        <w:pStyle w:val="Heading1"/>
        <w:rPr>
          <w:rFonts w:ascii="AppleGothic" w:eastAsia="AppleGothic" w:hAnsi="AppleGothic"/>
        </w:rPr>
      </w:pPr>
      <w:r w:rsidRPr="00561E76">
        <w:rPr>
          <w:rFonts w:ascii="AppleGothic" w:eastAsia="AppleGothic" w:hAnsi="AppleGothic"/>
          <w:noProof/>
        </w:rPr>
        <w:drawing>
          <wp:anchor distT="0" distB="0" distL="114300" distR="114300" simplePos="0" relativeHeight="251670528" behindDoc="1" locked="0" layoutInCell="1" allowOverlap="1" wp14:anchorId="0CA88B2F" wp14:editId="67B7C351">
            <wp:simplePos x="0" y="0"/>
            <wp:positionH relativeFrom="column">
              <wp:posOffset>5076669</wp:posOffset>
            </wp:positionH>
            <wp:positionV relativeFrom="paragraph">
              <wp:posOffset>374508</wp:posOffset>
            </wp:positionV>
            <wp:extent cx="914400" cy="991235"/>
            <wp:effectExtent l="0" t="0" r="0" b="0"/>
            <wp:wrapTight wrapText="bothSides">
              <wp:wrapPolygon edited="0">
                <wp:start x="0" y="0"/>
                <wp:lineTo x="0" y="21309"/>
                <wp:lineTo x="21300" y="21309"/>
                <wp:lineTo x="21300" y="0"/>
                <wp:lineTo x="0" y="0"/>
              </wp:wrapPolygon>
            </wp:wrapTight>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on-time.jpg"/>
                    <pic:cNvPicPr/>
                  </pic:nvPicPr>
                  <pic:blipFill rotWithShape="1">
                    <a:blip r:embed="rId14">
                      <a:extLst>
                        <a:ext uri="{28A0092B-C50C-407E-A947-70E740481C1C}">
                          <a14:useLocalDpi xmlns:a14="http://schemas.microsoft.com/office/drawing/2010/main" val="0"/>
                        </a:ext>
                      </a:extLst>
                    </a:blip>
                    <a:srcRect l="8627" t="4455" r="45759" b="46821"/>
                    <a:stretch/>
                  </pic:blipFill>
                  <pic:spPr bwMode="auto">
                    <a:xfrm>
                      <a:off x="0" y="0"/>
                      <a:ext cx="914400" cy="991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B30" w:rsidRPr="00561E76">
        <w:rPr>
          <w:rFonts w:ascii="AppleGothic" w:eastAsia="AppleGothic" w:hAnsi="AppleGothic"/>
        </w:rPr>
        <w:t>Time Signatures</w:t>
      </w:r>
    </w:p>
    <w:p w14:paraId="103E86A9" w14:textId="5D5FCECF" w:rsidR="00B21C0A" w:rsidRPr="00561E76" w:rsidRDefault="00631AB8" w:rsidP="00B21C0A">
      <w:pPr>
        <w:rPr>
          <w:rFonts w:ascii="AppleGothic" w:eastAsia="AppleGothic" w:hAnsi="AppleGothic"/>
          <w:sz w:val="20"/>
          <w:szCs w:val="20"/>
        </w:rPr>
      </w:pPr>
      <w:r w:rsidRPr="00561E76">
        <w:rPr>
          <w:rFonts w:ascii="AppleGothic" w:eastAsia="AppleGothic" w:hAnsi="AppleGothic"/>
          <w:noProof/>
        </w:rPr>
        <mc:AlternateContent>
          <mc:Choice Requires="wps">
            <w:drawing>
              <wp:anchor distT="0" distB="0" distL="114300" distR="114300" simplePos="0" relativeHeight="251672576" behindDoc="1" locked="0" layoutInCell="1" allowOverlap="1" wp14:anchorId="26844363" wp14:editId="4D69753F">
                <wp:simplePos x="0" y="0"/>
                <wp:positionH relativeFrom="column">
                  <wp:posOffset>5076151</wp:posOffset>
                </wp:positionH>
                <wp:positionV relativeFrom="paragraph">
                  <wp:posOffset>745477</wp:posOffset>
                </wp:positionV>
                <wp:extent cx="1041400" cy="509270"/>
                <wp:effectExtent l="0" t="0" r="0" b="0"/>
                <wp:wrapTight wrapText="bothSides">
                  <wp:wrapPolygon edited="0">
                    <wp:start x="1317" y="539"/>
                    <wp:lineTo x="1317" y="20469"/>
                    <wp:lineTo x="20020" y="20469"/>
                    <wp:lineTo x="20020" y="539"/>
                    <wp:lineTo x="1317" y="539"/>
                  </wp:wrapPolygon>
                </wp:wrapTight>
                <wp:docPr id="15" name="Text Box 15"/>
                <wp:cNvGraphicFramePr/>
                <a:graphic xmlns:a="http://schemas.openxmlformats.org/drawingml/2006/main">
                  <a:graphicData uri="http://schemas.microsoft.com/office/word/2010/wordprocessingShape">
                    <wps:wsp>
                      <wps:cNvSpPr txBox="1"/>
                      <wps:spPr>
                        <a:xfrm>
                          <a:off x="0" y="0"/>
                          <a:ext cx="1041400" cy="5092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AB85F" w14:textId="4392167B" w:rsidR="00631AB8" w:rsidRPr="00631AB8" w:rsidRDefault="00631AB8">
                            <w:pPr>
                              <w:rPr>
                                <w:i/>
                                <w:iCs/>
                                <w:sz w:val="16"/>
                                <w:szCs w:val="16"/>
                              </w:rPr>
                            </w:pPr>
                            <w:r w:rsidRPr="00631AB8">
                              <w:rPr>
                                <w:i/>
                                <w:iCs/>
                                <w:sz w:val="16"/>
                                <w:szCs w:val="16"/>
                              </w:rPr>
                              <w:t xml:space="preserve">Figure 6: Treble clef and </w:t>
                            </w:r>
                            <w:r>
                              <w:rPr>
                                <w:i/>
                                <w:iCs/>
                                <w:sz w:val="16"/>
                                <w:szCs w:val="16"/>
                              </w:rPr>
                              <w:t>4/4</w:t>
                            </w:r>
                            <w:r w:rsidRPr="00631AB8">
                              <w:rPr>
                                <w:i/>
                                <w:iCs/>
                                <w:sz w:val="16"/>
                                <w:szCs w:val="16"/>
                              </w:rPr>
                              <w:t>-time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44363" id="Text Box 15" o:spid="_x0000_s1031" type="#_x0000_t202" style="position:absolute;margin-left:399.7pt;margin-top:58.7pt;width:82pt;height:4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" filled="f" stroked="f">
                <v:textbox>
                  <w:txbxContent>
                    <w:p w14:paraId="320AB85F" w14:textId="4392167B" w:rsidR="00631AB8" w:rsidRPr="00631AB8" w:rsidRDefault="00631AB8">
                      <w:pPr>
                        <w:rPr>
                          <w:i/>
                          <w:iCs/>
                          <w:sz w:val="16"/>
                          <w:szCs w:val="16"/>
                        </w:rPr>
                      </w:pPr>
                      <w:r w:rsidRPr="00631AB8">
                        <w:rPr>
                          <w:i/>
                          <w:iCs/>
                          <w:sz w:val="16"/>
                          <w:szCs w:val="16"/>
                        </w:rPr>
                        <w:t xml:space="preserve">Figure 6: Treble clef and </w:t>
                      </w:r>
                      <w:r>
                        <w:rPr>
                          <w:i/>
                          <w:iCs/>
                          <w:sz w:val="16"/>
                          <w:szCs w:val="16"/>
                        </w:rPr>
                        <w:t>4/4</w:t>
                      </w:r>
                      <w:r w:rsidRPr="00631AB8">
                        <w:rPr>
                          <w:i/>
                          <w:iCs/>
                          <w:sz w:val="16"/>
                          <w:szCs w:val="16"/>
                        </w:rPr>
                        <w:t>-time signature</w:t>
                      </w:r>
                    </w:p>
                  </w:txbxContent>
                </v:textbox>
                <w10:wrap type="tight"/>
              </v:shape>
            </w:pict>
          </mc:Fallback>
        </mc:AlternateContent>
      </w:r>
      <w:r w:rsidRPr="00561E76">
        <w:rPr>
          <w:rFonts w:ascii="AppleGothic" w:eastAsia="AppleGothic" w:hAnsi="AppleGothic"/>
          <w:noProof/>
        </w:rPr>
        <w:drawing>
          <wp:anchor distT="0" distB="0" distL="114300" distR="114300" simplePos="0" relativeHeight="251671552" behindDoc="1" locked="0" layoutInCell="1" allowOverlap="1" wp14:anchorId="6573F8DC" wp14:editId="32E11B76">
            <wp:simplePos x="0" y="0"/>
            <wp:positionH relativeFrom="column">
              <wp:posOffset>0</wp:posOffset>
            </wp:positionH>
            <wp:positionV relativeFrom="paragraph">
              <wp:posOffset>2157397</wp:posOffset>
            </wp:positionV>
            <wp:extent cx="5943600" cy="713105"/>
            <wp:effectExtent l="0" t="0" r="0" b="0"/>
            <wp:wrapTight wrapText="bothSides">
              <wp:wrapPolygon edited="0">
                <wp:start x="0" y="0"/>
                <wp:lineTo x="0" y="21158"/>
                <wp:lineTo x="21554" y="21158"/>
                <wp:lineTo x="2155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7-09 at 9.31.07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13105"/>
                    </a:xfrm>
                    <a:prstGeom prst="rect">
                      <a:avLst/>
                    </a:prstGeom>
                  </pic:spPr>
                </pic:pic>
              </a:graphicData>
            </a:graphic>
            <wp14:sizeRelH relativeFrom="page">
              <wp14:pctWidth>0</wp14:pctWidth>
            </wp14:sizeRelH>
            <wp14:sizeRelV relativeFrom="page">
              <wp14:pctHeight>0</wp14:pctHeight>
            </wp14:sizeRelV>
          </wp:anchor>
        </w:drawing>
      </w:r>
      <w:r w:rsidR="001536FB">
        <w:rPr>
          <w:rFonts w:ascii="AppleGothic" w:eastAsia="AppleGothic" w:hAnsi="AppleGothic"/>
          <w:noProof/>
        </w:rPr>
        <w:t>Ti</w:t>
      </w:r>
      <w:r w:rsidR="001536FB" w:rsidRPr="00561E76">
        <w:rPr>
          <w:rFonts w:ascii="AppleGothic" w:eastAsia="AppleGothic" w:hAnsi="AppleGothic"/>
          <w:noProof/>
          <w:sz w:val="20"/>
          <w:szCs w:val="20"/>
        </w:rPr>
        <w:t>me signatures</w:t>
      </w:r>
      <w:r w:rsidR="00B21C0A" w:rsidRPr="00561E76">
        <w:rPr>
          <w:rFonts w:ascii="AppleGothic" w:eastAsia="AppleGothic" w:hAnsi="AppleGothic"/>
          <w:sz w:val="20"/>
          <w:szCs w:val="20"/>
        </w:rPr>
        <w:t xml:space="preserve"> are incredibly versatile </w:t>
      </w:r>
      <w:r w:rsidR="001A6CD8" w:rsidRPr="00561E76">
        <w:rPr>
          <w:rFonts w:ascii="AppleGothic" w:eastAsia="AppleGothic" w:hAnsi="AppleGothic"/>
          <w:sz w:val="20"/>
          <w:szCs w:val="20"/>
        </w:rPr>
        <w:t xml:space="preserve">elements which tell you how long each measure should be. In </w:t>
      </w:r>
      <w:r w:rsidR="001A6CD8" w:rsidRPr="00561E76">
        <w:rPr>
          <w:rFonts w:ascii="AppleGothic" w:eastAsia="AppleGothic" w:hAnsi="AppleGothic"/>
          <w:b/>
          <w:bCs/>
          <w:sz w:val="20"/>
          <w:szCs w:val="20"/>
        </w:rPr>
        <w:t>Figure 6</w:t>
      </w:r>
      <w:r w:rsidR="001A6CD8" w:rsidRPr="00561E76">
        <w:rPr>
          <w:rFonts w:ascii="AppleGothic" w:eastAsia="AppleGothic" w:hAnsi="AppleGothic"/>
          <w:sz w:val="20"/>
          <w:szCs w:val="20"/>
        </w:rPr>
        <w:t xml:space="preserve"> you’ll a staff with a treble clef and some numbers next to it, these numbers are the “time signature”</w:t>
      </w:r>
      <w:r w:rsidR="001A24A0" w:rsidRPr="00561E76">
        <w:rPr>
          <w:rFonts w:ascii="AppleGothic" w:eastAsia="AppleGothic" w:hAnsi="AppleGothic"/>
          <w:sz w:val="20"/>
          <w:szCs w:val="20"/>
        </w:rPr>
        <w:t>. This specific time signature is referred to as “four-four time”</w:t>
      </w:r>
      <w:r w:rsidRPr="00561E76">
        <w:rPr>
          <w:rFonts w:ascii="AppleGothic" w:eastAsia="AppleGothic" w:hAnsi="AppleGothic"/>
          <w:sz w:val="20"/>
          <w:szCs w:val="20"/>
        </w:rPr>
        <w:t xml:space="preserve"> (commonly written as 4/4)</w:t>
      </w:r>
      <w:r w:rsidR="007F7C21" w:rsidRPr="00561E76">
        <w:rPr>
          <w:rFonts w:ascii="AppleGothic" w:eastAsia="AppleGothic" w:hAnsi="AppleGothic"/>
          <w:sz w:val="20"/>
          <w:szCs w:val="20"/>
        </w:rPr>
        <w:t>, and e</w:t>
      </w:r>
      <w:r w:rsidR="001A24A0" w:rsidRPr="00561E76">
        <w:rPr>
          <w:rFonts w:ascii="AppleGothic" w:eastAsia="AppleGothic" w:hAnsi="AppleGothic"/>
          <w:sz w:val="20"/>
          <w:szCs w:val="20"/>
        </w:rPr>
        <w:t>ach number represents a different thing</w:t>
      </w:r>
      <w:r w:rsidR="001536FB" w:rsidRPr="00561E76">
        <w:rPr>
          <w:rFonts w:ascii="AppleGothic" w:eastAsia="AppleGothic" w:hAnsi="AppleGothic"/>
          <w:sz w:val="20"/>
          <w:szCs w:val="20"/>
        </w:rPr>
        <w:t>.</w:t>
      </w:r>
      <w:r w:rsidR="00CC5E85" w:rsidRPr="00561E76">
        <w:rPr>
          <w:rFonts w:ascii="AppleGothic" w:eastAsia="AppleGothic" w:hAnsi="AppleGothic"/>
          <w:sz w:val="20"/>
          <w:szCs w:val="20"/>
        </w:rPr>
        <w:t xml:space="preserve"> The bottom</w:t>
      </w:r>
      <w:r w:rsidRPr="00561E76">
        <w:rPr>
          <w:rFonts w:ascii="AppleGothic" w:eastAsia="AppleGothic" w:hAnsi="AppleGothic"/>
          <w:sz w:val="20"/>
          <w:szCs w:val="20"/>
        </w:rPr>
        <w:t xml:space="preserve"> </w:t>
      </w:r>
      <w:r w:rsidR="007F7C21" w:rsidRPr="00561E76">
        <w:rPr>
          <w:rFonts w:ascii="AppleGothic" w:eastAsia="AppleGothic" w:hAnsi="AppleGothic"/>
          <w:sz w:val="20"/>
          <w:szCs w:val="20"/>
        </w:rPr>
        <w:t xml:space="preserve">number tells </w:t>
      </w:r>
      <w:r w:rsidR="001536FB" w:rsidRPr="00561E76">
        <w:rPr>
          <w:rFonts w:ascii="AppleGothic" w:eastAsia="AppleGothic" w:hAnsi="AppleGothic"/>
          <w:sz w:val="20"/>
          <w:szCs w:val="20"/>
        </w:rPr>
        <w:t>you</w:t>
      </w:r>
      <w:r w:rsidR="007F7C21" w:rsidRPr="00561E76">
        <w:rPr>
          <w:rFonts w:ascii="AppleGothic" w:eastAsia="AppleGothic" w:hAnsi="AppleGothic"/>
          <w:sz w:val="20"/>
          <w:szCs w:val="20"/>
        </w:rPr>
        <w:t xml:space="preserve"> which note is equal to one beat, in </w:t>
      </w:r>
      <w:r w:rsidR="001536FB" w:rsidRPr="00561E76">
        <w:rPr>
          <w:rFonts w:ascii="AppleGothic" w:eastAsia="AppleGothic" w:hAnsi="AppleGothic"/>
          <w:sz w:val="20"/>
          <w:szCs w:val="20"/>
        </w:rPr>
        <w:t xml:space="preserve">the </w:t>
      </w:r>
      <w:r w:rsidR="007F7C21" w:rsidRPr="00561E76">
        <w:rPr>
          <w:rFonts w:ascii="AppleGothic" w:eastAsia="AppleGothic" w:hAnsi="AppleGothic"/>
          <w:sz w:val="20"/>
          <w:szCs w:val="20"/>
        </w:rPr>
        <w:t xml:space="preserve">example that would be the quarter note. </w:t>
      </w:r>
      <w:r w:rsidR="00CC5E85" w:rsidRPr="00561E76">
        <w:rPr>
          <w:rFonts w:ascii="AppleGothic" w:eastAsia="AppleGothic" w:hAnsi="AppleGothic"/>
          <w:sz w:val="20"/>
          <w:szCs w:val="20"/>
        </w:rPr>
        <w:t>The top number</w:t>
      </w:r>
      <w:r w:rsidR="007F7C21" w:rsidRPr="00561E76">
        <w:rPr>
          <w:rFonts w:ascii="AppleGothic" w:eastAsia="AppleGothic" w:hAnsi="AppleGothic"/>
          <w:sz w:val="20"/>
          <w:szCs w:val="20"/>
        </w:rPr>
        <w:t xml:space="preserve"> tells </w:t>
      </w:r>
      <w:r w:rsidR="001536FB" w:rsidRPr="00561E76">
        <w:rPr>
          <w:rFonts w:ascii="AppleGothic" w:eastAsia="AppleGothic" w:hAnsi="AppleGothic"/>
          <w:sz w:val="20"/>
          <w:szCs w:val="20"/>
        </w:rPr>
        <w:t>you</w:t>
      </w:r>
      <w:r w:rsidR="007F7C21" w:rsidRPr="00561E76">
        <w:rPr>
          <w:rFonts w:ascii="AppleGothic" w:eastAsia="AppleGothic" w:hAnsi="AppleGothic"/>
          <w:sz w:val="20"/>
          <w:szCs w:val="20"/>
        </w:rPr>
        <w:t xml:space="preserve"> how many beats are in each measure.</w:t>
      </w:r>
      <w:r w:rsidR="00CC5E85" w:rsidRPr="00561E76">
        <w:rPr>
          <w:rFonts w:ascii="AppleGothic" w:eastAsia="AppleGothic" w:hAnsi="AppleGothic"/>
          <w:sz w:val="20"/>
          <w:szCs w:val="20"/>
        </w:rPr>
        <w:t xml:space="preserve"> To help explain this, look at </w:t>
      </w:r>
      <w:r w:rsidR="001536FB" w:rsidRPr="00561E76">
        <w:rPr>
          <w:rFonts w:ascii="AppleGothic" w:eastAsia="AppleGothic" w:hAnsi="AppleGothic"/>
          <w:sz w:val="20"/>
          <w:szCs w:val="20"/>
        </w:rPr>
        <w:t>the</w:t>
      </w:r>
      <w:r w:rsidR="00CC5E85" w:rsidRPr="00561E76">
        <w:rPr>
          <w:rFonts w:ascii="AppleGothic" w:eastAsia="AppleGothic" w:hAnsi="AppleGothic"/>
          <w:sz w:val="20"/>
          <w:szCs w:val="20"/>
        </w:rPr>
        <w:t xml:space="preserve"> example</w:t>
      </w:r>
      <w:r w:rsidR="001536FB" w:rsidRPr="00561E76">
        <w:rPr>
          <w:rFonts w:ascii="AppleGothic" w:eastAsia="AppleGothic" w:hAnsi="AppleGothic"/>
          <w:sz w:val="20"/>
          <w:szCs w:val="20"/>
        </w:rPr>
        <w:t xml:space="preserve"> below</w:t>
      </w:r>
      <w:r w:rsidR="00CC5E85" w:rsidRPr="00561E76">
        <w:rPr>
          <w:rFonts w:ascii="AppleGothic" w:eastAsia="AppleGothic" w:hAnsi="AppleGothic"/>
          <w:sz w:val="20"/>
          <w:szCs w:val="20"/>
        </w:rPr>
        <w:t>.</w:t>
      </w:r>
    </w:p>
    <w:p w14:paraId="76320D34" w14:textId="304E293D" w:rsidR="00795B30" w:rsidRDefault="00EF2B47" w:rsidP="00795B30">
      <w:pPr>
        <w:rPr>
          <w:rFonts w:ascii="AppleGothic" w:eastAsia="AppleGothic" w:hAnsi="AppleGothic"/>
          <w:sz w:val="20"/>
          <w:szCs w:val="20"/>
        </w:rPr>
      </w:pPr>
      <w:r w:rsidRPr="00561E76">
        <w:rPr>
          <w:rFonts w:ascii="AppleGothic" w:eastAsia="AppleGothic" w:hAnsi="AppleGothic"/>
          <w:sz w:val="20"/>
          <w:szCs w:val="20"/>
        </w:rPr>
        <w:t xml:space="preserve">It will be helpful to reference </w:t>
      </w:r>
      <w:r w:rsidR="001536FB" w:rsidRPr="00561E76">
        <w:rPr>
          <w:rFonts w:ascii="AppleGothic" w:eastAsia="AppleGothic" w:hAnsi="AppleGothic"/>
          <w:sz w:val="20"/>
          <w:szCs w:val="20"/>
        </w:rPr>
        <w:t>y</w:t>
      </w:r>
      <w:r w:rsidRPr="00561E76">
        <w:rPr>
          <w:rFonts w:ascii="AppleGothic" w:eastAsia="AppleGothic" w:hAnsi="AppleGothic"/>
          <w:sz w:val="20"/>
          <w:szCs w:val="20"/>
        </w:rPr>
        <w:t>our chart (</w:t>
      </w:r>
      <w:r w:rsidRPr="00561E76">
        <w:rPr>
          <w:rFonts w:ascii="AppleGothic" w:eastAsia="AppleGothic" w:hAnsi="AppleGothic"/>
          <w:b/>
          <w:bCs/>
          <w:sz w:val="20"/>
          <w:szCs w:val="20"/>
        </w:rPr>
        <w:t>Figure 1</w:t>
      </w:r>
      <w:r w:rsidRPr="00561E76">
        <w:rPr>
          <w:rFonts w:ascii="AppleGothic" w:eastAsia="AppleGothic" w:hAnsi="AppleGothic"/>
          <w:sz w:val="20"/>
          <w:szCs w:val="20"/>
        </w:rPr>
        <w:t xml:space="preserve">) which is written for </w:t>
      </w:r>
      <w:r w:rsidR="00631AB8" w:rsidRPr="00561E76">
        <w:rPr>
          <w:rFonts w:ascii="AppleGothic" w:eastAsia="AppleGothic" w:hAnsi="AppleGothic"/>
          <w:sz w:val="20"/>
          <w:szCs w:val="20"/>
        </w:rPr>
        <w:t>4/4</w:t>
      </w:r>
      <w:r w:rsidRPr="00561E76">
        <w:rPr>
          <w:rFonts w:ascii="AppleGothic" w:eastAsia="AppleGothic" w:hAnsi="AppleGothic"/>
          <w:sz w:val="20"/>
          <w:szCs w:val="20"/>
        </w:rPr>
        <w:t xml:space="preserve"> time. Notice how in the example in the first measure we have four quarter notes. Each quarter note gets one beat, and there are four beats in each measure. If you add up the number of beats, it will come out to four</w:t>
      </w:r>
      <w:r w:rsidR="001536FB" w:rsidRPr="00561E76">
        <w:rPr>
          <w:rFonts w:ascii="AppleGothic" w:eastAsia="AppleGothic" w:hAnsi="AppleGothic"/>
          <w:sz w:val="20"/>
          <w:szCs w:val="20"/>
        </w:rPr>
        <w:t>.</w:t>
      </w:r>
      <w:r w:rsidRPr="00561E76">
        <w:rPr>
          <w:rFonts w:ascii="AppleGothic" w:eastAsia="AppleGothic" w:hAnsi="AppleGothic"/>
          <w:sz w:val="20"/>
          <w:szCs w:val="20"/>
        </w:rPr>
        <w:t xml:space="preserve"> In the second measure </w:t>
      </w:r>
      <w:r w:rsidR="001536FB" w:rsidRPr="00561E76">
        <w:rPr>
          <w:rFonts w:ascii="AppleGothic" w:eastAsia="AppleGothic" w:hAnsi="AppleGothic"/>
          <w:sz w:val="20"/>
          <w:szCs w:val="20"/>
        </w:rPr>
        <w:t>you</w:t>
      </w:r>
      <w:r w:rsidRPr="00561E76">
        <w:rPr>
          <w:rFonts w:ascii="AppleGothic" w:eastAsia="AppleGothic" w:hAnsi="AppleGothic"/>
          <w:sz w:val="20"/>
          <w:szCs w:val="20"/>
        </w:rPr>
        <w:t xml:space="preserve"> have two half notes, this is because, if </w:t>
      </w:r>
      <w:r w:rsidR="001536FB" w:rsidRPr="00561E76">
        <w:rPr>
          <w:rFonts w:ascii="AppleGothic" w:eastAsia="AppleGothic" w:hAnsi="AppleGothic"/>
          <w:sz w:val="20"/>
          <w:szCs w:val="20"/>
        </w:rPr>
        <w:t>you</w:t>
      </w:r>
      <w:r w:rsidRPr="00561E76">
        <w:rPr>
          <w:rFonts w:ascii="AppleGothic" w:eastAsia="AppleGothic" w:hAnsi="AppleGothic"/>
          <w:sz w:val="20"/>
          <w:szCs w:val="20"/>
        </w:rPr>
        <w:t xml:space="preserve"> refer to </w:t>
      </w:r>
      <w:r w:rsidR="001536FB" w:rsidRPr="00561E76">
        <w:rPr>
          <w:rFonts w:ascii="AppleGothic" w:eastAsia="AppleGothic" w:hAnsi="AppleGothic"/>
          <w:sz w:val="20"/>
          <w:szCs w:val="20"/>
        </w:rPr>
        <w:t>y</w:t>
      </w:r>
      <w:r w:rsidRPr="00561E76">
        <w:rPr>
          <w:rFonts w:ascii="AppleGothic" w:eastAsia="AppleGothic" w:hAnsi="AppleGothic"/>
          <w:sz w:val="20"/>
          <w:szCs w:val="20"/>
        </w:rPr>
        <w:t xml:space="preserve">our chart, the half note is equivalent to two beats. </w:t>
      </w:r>
      <w:r w:rsidR="001C0A32" w:rsidRPr="00561E76">
        <w:rPr>
          <w:rFonts w:ascii="AppleGothic" w:eastAsia="AppleGothic" w:hAnsi="AppleGothic"/>
          <w:sz w:val="20"/>
          <w:szCs w:val="20"/>
        </w:rPr>
        <w:t>So,</w:t>
      </w:r>
      <w:r w:rsidRPr="00561E76">
        <w:rPr>
          <w:rFonts w:ascii="AppleGothic" w:eastAsia="AppleGothic" w:hAnsi="AppleGothic"/>
          <w:sz w:val="20"/>
          <w:szCs w:val="20"/>
        </w:rPr>
        <w:t xml:space="preserve"> if </w:t>
      </w:r>
      <w:r w:rsidR="001536FB" w:rsidRPr="00561E76">
        <w:rPr>
          <w:rFonts w:ascii="AppleGothic" w:eastAsia="AppleGothic" w:hAnsi="AppleGothic"/>
          <w:sz w:val="20"/>
          <w:szCs w:val="20"/>
        </w:rPr>
        <w:t>you</w:t>
      </w:r>
      <w:r w:rsidRPr="00561E76">
        <w:rPr>
          <w:rFonts w:ascii="AppleGothic" w:eastAsia="AppleGothic" w:hAnsi="AppleGothic"/>
          <w:sz w:val="20"/>
          <w:szCs w:val="20"/>
        </w:rPr>
        <w:t xml:space="preserve"> have two half </w:t>
      </w:r>
      <w:r w:rsidR="001C0A32" w:rsidRPr="00561E76">
        <w:rPr>
          <w:rFonts w:ascii="AppleGothic" w:eastAsia="AppleGothic" w:hAnsi="AppleGothic"/>
          <w:sz w:val="20"/>
          <w:szCs w:val="20"/>
        </w:rPr>
        <w:t>notes</w:t>
      </w:r>
      <w:r w:rsidRPr="00561E76">
        <w:rPr>
          <w:rFonts w:ascii="AppleGothic" w:eastAsia="AppleGothic" w:hAnsi="AppleGothic"/>
          <w:sz w:val="20"/>
          <w:szCs w:val="20"/>
        </w:rPr>
        <w:t xml:space="preserve">, </w:t>
      </w:r>
      <w:r w:rsidR="001536FB" w:rsidRPr="00561E76">
        <w:rPr>
          <w:rFonts w:ascii="AppleGothic" w:eastAsia="AppleGothic" w:hAnsi="AppleGothic"/>
          <w:sz w:val="20"/>
          <w:szCs w:val="20"/>
        </w:rPr>
        <w:t>you wi</w:t>
      </w:r>
      <w:r w:rsidRPr="00561E76">
        <w:rPr>
          <w:rFonts w:ascii="AppleGothic" w:eastAsia="AppleGothic" w:hAnsi="AppleGothic"/>
          <w:sz w:val="20"/>
          <w:szCs w:val="20"/>
        </w:rPr>
        <w:t xml:space="preserve">ll have four beats for the measure. </w:t>
      </w:r>
      <w:r w:rsidR="001C0A32" w:rsidRPr="00561E76">
        <w:rPr>
          <w:rFonts w:ascii="AppleGothic" w:eastAsia="AppleGothic" w:hAnsi="AppleGothic"/>
          <w:sz w:val="20"/>
          <w:szCs w:val="20"/>
        </w:rPr>
        <w:t>You can use the chart to see how it works out for the eighth notes and sixteenth notes.</w:t>
      </w:r>
    </w:p>
    <w:p w14:paraId="2D51E86D" w14:textId="77777777" w:rsidR="0070596D" w:rsidRPr="00561E76" w:rsidRDefault="0070596D" w:rsidP="00795B30">
      <w:pPr>
        <w:rPr>
          <w:rFonts w:ascii="AppleGothic" w:eastAsia="AppleGothic" w:hAnsi="AppleGothic"/>
          <w:sz w:val="20"/>
          <w:szCs w:val="20"/>
        </w:rPr>
      </w:pPr>
    </w:p>
    <w:p w14:paraId="44A4454D" w14:textId="14763485" w:rsidR="00795B30" w:rsidRPr="00561E76" w:rsidRDefault="00795B30" w:rsidP="001C0A32">
      <w:pPr>
        <w:pStyle w:val="Heading1"/>
        <w:rPr>
          <w:rFonts w:ascii="AppleGothic" w:eastAsia="AppleGothic" w:hAnsi="AppleGothic"/>
        </w:rPr>
      </w:pPr>
      <w:r w:rsidRPr="00561E76">
        <w:rPr>
          <w:rFonts w:ascii="AppleGothic" w:eastAsia="AppleGothic" w:hAnsi="AppleGothic"/>
        </w:rPr>
        <w:lastRenderedPageBreak/>
        <w:t>Reading the Staff</w:t>
      </w:r>
    </w:p>
    <w:p w14:paraId="1D30BFA4" w14:textId="175CCF16" w:rsidR="00CC2096" w:rsidRPr="0070596D" w:rsidRDefault="001536FB" w:rsidP="00561E76">
      <w:r w:rsidRPr="00561E76">
        <w:rPr>
          <w:rFonts w:ascii="AppleGothic" w:eastAsia="AppleGothic" w:hAnsi="AppleGothic"/>
          <w:noProof/>
          <w:sz w:val="20"/>
          <w:szCs w:val="20"/>
        </w:rPr>
        <mc:AlternateContent>
          <mc:Choice Requires="wps">
            <w:drawing>
              <wp:anchor distT="0" distB="0" distL="114300" distR="114300" simplePos="0" relativeHeight="251682304" behindDoc="1" locked="0" layoutInCell="1" allowOverlap="1" wp14:anchorId="6539B81E" wp14:editId="21124A62">
                <wp:simplePos x="0" y="0"/>
                <wp:positionH relativeFrom="margin">
                  <wp:posOffset>4425315</wp:posOffset>
                </wp:positionH>
                <wp:positionV relativeFrom="paragraph">
                  <wp:posOffset>2581275</wp:posOffset>
                </wp:positionV>
                <wp:extent cx="1564640" cy="329565"/>
                <wp:effectExtent l="0" t="0" r="0" b="0"/>
                <wp:wrapTight wrapText="bothSides">
                  <wp:wrapPolygon edited="0">
                    <wp:start x="526" y="0"/>
                    <wp:lineTo x="526" y="19977"/>
                    <wp:lineTo x="20776" y="19977"/>
                    <wp:lineTo x="20776" y="0"/>
                    <wp:lineTo x="526" y="0"/>
                  </wp:wrapPolygon>
                </wp:wrapTight>
                <wp:docPr id="19" name="Text Box 19"/>
                <wp:cNvGraphicFramePr/>
                <a:graphic xmlns:a="http://schemas.openxmlformats.org/drawingml/2006/main">
                  <a:graphicData uri="http://schemas.microsoft.com/office/word/2010/wordprocessingShape">
                    <wps:wsp>
                      <wps:cNvSpPr txBox="1"/>
                      <wps:spPr>
                        <a:xfrm>
                          <a:off x="0" y="0"/>
                          <a:ext cx="1564640" cy="3295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B4540" w14:textId="2F6DA012" w:rsidR="00CC2096" w:rsidRPr="00CC2096" w:rsidRDefault="00CC2096">
                            <w:pPr>
                              <w:rPr>
                                <w:i/>
                                <w:iCs/>
                                <w:sz w:val="16"/>
                                <w:szCs w:val="16"/>
                              </w:rPr>
                            </w:pPr>
                            <w:r w:rsidRPr="00CC2096">
                              <w:rPr>
                                <w:i/>
                                <w:iCs/>
                                <w:sz w:val="16"/>
                                <w:szCs w:val="16"/>
                              </w:rPr>
                              <w:t>Figure 7: Bass clef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9B81E" id="Text Box 19" o:spid="_x0000_s1032" type="#_x0000_t202" style="position:absolute;margin-left:348.45pt;margin-top:203.25pt;width:123.2pt;height:25.9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" filled="f" stroked="f">
                <v:textbox>
                  <w:txbxContent>
                    <w:p w14:paraId="1BEB4540" w14:textId="2F6DA012" w:rsidR="00CC2096" w:rsidRPr="00CC2096" w:rsidRDefault="00CC2096">
                      <w:pPr>
                        <w:rPr>
                          <w:i/>
                          <w:iCs/>
                          <w:sz w:val="16"/>
                          <w:szCs w:val="16"/>
                        </w:rPr>
                      </w:pPr>
                      <w:r w:rsidRPr="00CC2096">
                        <w:rPr>
                          <w:i/>
                          <w:iCs/>
                          <w:sz w:val="16"/>
                          <w:szCs w:val="16"/>
                        </w:rPr>
                        <w:t>Figure 7: Bass clef notes</w:t>
                      </w:r>
                    </w:p>
                  </w:txbxContent>
                </v:textbox>
                <w10:wrap type="tight" anchorx="margin"/>
              </v:shape>
            </w:pict>
          </mc:Fallback>
        </mc:AlternateContent>
      </w:r>
      <w:r w:rsidRPr="00561E76">
        <w:rPr>
          <w:rFonts w:ascii="AppleGothic" w:eastAsia="AppleGothic" w:hAnsi="AppleGothic"/>
          <w:noProof/>
          <w:sz w:val="20"/>
          <w:szCs w:val="20"/>
        </w:rPr>
        <w:drawing>
          <wp:anchor distT="0" distB="0" distL="114300" distR="114300" simplePos="0" relativeHeight="251680256" behindDoc="1" locked="0" layoutInCell="1" allowOverlap="1" wp14:anchorId="0E2E57F1" wp14:editId="6A2E26B2">
            <wp:simplePos x="0" y="0"/>
            <wp:positionH relativeFrom="margin">
              <wp:posOffset>4424680</wp:posOffset>
            </wp:positionH>
            <wp:positionV relativeFrom="paragraph">
              <wp:posOffset>1075263</wp:posOffset>
            </wp:positionV>
            <wp:extent cx="1621155" cy="1494155"/>
            <wp:effectExtent l="0" t="0" r="0" b="0"/>
            <wp:wrapTight wrapText="bothSides">
              <wp:wrapPolygon edited="0">
                <wp:start x="0" y="0"/>
                <wp:lineTo x="0" y="21205"/>
                <wp:lineTo x="21321" y="21205"/>
                <wp:lineTo x="21321" y="0"/>
                <wp:lineTo x="0" y="0"/>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tes-on-the-bass-clef.png"/>
                    <pic:cNvPicPr/>
                  </pic:nvPicPr>
                  <pic:blipFill>
                    <a:blip r:embed="rId16">
                      <a:extLst>
                        <a:ext uri="{28A0092B-C50C-407E-A947-70E740481C1C}">
                          <a14:useLocalDpi xmlns:a14="http://schemas.microsoft.com/office/drawing/2010/main" val="0"/>
                        </a:ext>
                      </a:extLst>
                    </a:blip>
                    <a:stretch>
                      <a:fillRect/>
                    </a:stretch>
                  </pic:blipFill>
                  <pic:spPr>
                    <a:xfrm>
                      <a:off x="0" y="0"/>
                      <a:ext cx="1621155" cy="1494155"/>
                    </a:xfrm>
                    <a:prstGeom prst="rect">
                      <a:avLst/>
                    </a:prstGeom>
                  </pic:spPr>
                </pic:pic>
              </a:graphicData>
            </a:graphic>
            <wp14:sizeRelH relativeFrom="page">
              <wp14:pctWidth>0</wp14:pctWidth>
            </wp14:sizeRelH>
            <wp14:sizeRelV relativeFrom="page">
              <wp14:pctHeight>0</wp14:pctHeight>
            </wp14:sizeRelV>
          </wp:anchor>
        </w:drawing>
      </w:r>
      <w:r w:rsidRPr="00561E76">
        <w:rPr>
          <w:rFonts w:ascii="AppleGothic" w:eastAsia="AppleGothic" w:hAnsi="AppleGothic"/>
          <w:noProof/>
          <w:sz w:val="20"/>
          <w:szCs w:val="20"/>
        </w:rPr>
        <mc:AlternateContent>
          <mc:Choice Requires="wps">
            <w:drawing>
              <wp:anchor distT="0" distB="0" distL="114300" distR="114300" simplePos="0" relativeHeight="251684352" behindDoc="1" locked="0" layoutInCell="1" allowOverlap="1" wp14:anchorId="1C9C488C" wp14:editId="1276833F">
                <wp:simplePos x="0" y="0"/>
                <wp:positionH relativeFrom="column">
                  <wp:posOffset>92710</wp:posOffset>
                </wp:positionH>
                <wp:positionV relativeFrom="paragraph">
                  <wp:posOffset>1567815</wp:posOffset>
                </wp:positionV>
                <wp:extent cx="1781810" cy="274955"/>
                <wp:effectExtent l="0" t="0" r="0" b="0"/>
                <wp:wrapTight wrapText="bothSides">
                  <wp:wrapPolygon edited="0">
                    <wp:start x="770" y="998"/>
                    <wp:lineTo x="770" y="19954"/>
                    <wp:lineTo x="20630" y="19954"/>
                    <wp:lineTo x="20784" y="998"/>
                    <wp:lineTo x="770" y="998"/>
                  </wp:wrapPolygon>
                </wp:wrapTight>
                <wp:docPr id="20" name="Text Box 20"/>
                <wp:cNvGraphicFramePr/>
                <a:graphic xmlns:a="http://schemas.openxmlformats.org/drawingml/2006/main">
                  <a:graphicData uri="http://schemas.microsoft.com/office/word/2010/wordprocessingShape">
                    <wps:wsp>
                      <wps:cNvSpPr txBox="1"/>
                      <wps:spPr>
                        <a:xfrm>
                          <a:off x="0" y="0"/>
                          <a:ext cx="1781810" cy="2749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554E8B" w14:textId="02FA991E" w:rsidR="00AD0007" w:rsidRPr="00AD0007" w:rsidRDefault="00AD0007">
                            <w:pPr>
                              <w:rPr>
                                <w:i/>
                                <w:iCs/>
                                <w:sz w:val="16"/>
                                <w:szCs w:val="16"/>
                              </w:rPr>
                            </w:pPr>
                            <w:r w:rsidRPr="00AD0007">
                              <w:rPr>
                                <w:i/>
                                <w:iCs/>
                                <w:sz w:val="16"/>
                                <w:szCs w:val="16"/>
                              </w:rPr>
                              <w:t>Figure 8: Treble clef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C488C" id="Text Box 20" o:spid="_x0000_s1033" type="#_x0000_t202" style="position:absolute;margin-left:7.3pt;margin-top:123.45pt;width:140.3pt;height:21.6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" filled="f" stroked="f">
                <v:textbox>
                  <w:txbxContent>
                    <w:p w14:paraId="36554E8B" w14:textId="02FA991E" w:rsidR="00AD0007" w:rsidRPr="00AD0007" w:rsidRDefault="00AD0007">
                      <w:pPr>
                        <w:rPr>
                          <w:i/>
                          <w:iCs/>
                          <w:sz w:val="16"/>
                          <w:szCs w:val="16"/>
                        </w:rPr>
                      </w:pPr>
                      <w:r w:rsidRPr="00AD0007">
                        <w:rPr>
                          <w:i/>
                          <w:iCs/>
                          <w:sz w:val="16"/>
                          <w:szCs w:val="16"/>
                        </w:rPr>
                        <w:t>Figure 8: Treble clef notes</w:t>
                      </w:r>
                    </w:p>
                  </w:txbxContent>
                </v:textbox>
                <w10:wrap type="tight"/>
              </v:shape>
            </w:pict>
          </mc:Fallback>
        </mc:AlternateContent>
      </w:r>
      <w:r w:rsidR="00CC2096" w:rsidRPr="00561E76">
        <w:rPr>
          <w:rFonts w:ascii="AppleGothic" w:eastAsia="AppleGothic" w:hAnsi="AppleGothic"/>
          <w:sz w:val="20"/>
          <w:szCs w:val="20"/>
        </w:rPr>
        <w:t xml:space="preserve">Using </w:t>
      </w:r>
      <w:r w:rsidR="00CC2096" w:rsidRPr="00561E76">
        <w:rPr>
          <w:rFonts w:ascii="AppleGothic" w:eastAsia="AppleGothic" w:hAnsi="AppleGothic"/>
          <w:b/>
          <w:bCs/>
          <w:sz w:val="20"/>
          <w:szCs w:val="20"/>
        </w:rPr>
        <w:t xml:space="preserve">Figure 7 </w:t>
      </w:r>
      <w:r w:rsidR="00CC2096" w:rsidRPr="00561E76">
        <w:rPr>
          <w:rFonts w:ascii="AppleGothic" w:eastAsia="AppleGothic" w:hAnsi="AppleGothic"/>
          <w:sz w:val="20"/>
          <w:szCs w:val="20"/>
        </w:rPr>
        <w:t xml:space="preserve">and </w:t>
      </w:r>
      <w:r w:rsidR="00CC2096" w:rsidRPr="00561E76">
        <w:rPr>
          <w:rFonts w:ascii="AppleGothic" w:eastAsia="AppleGothic" w:hAnsi="AppleGothic"/>
          <w:b/>
          <w:bCs/>
          <w:sz w:val="20"/>
          <w:szCs w:val="20"/>
        </w:rPr>
        <w:t>Figure 8</w:t>
      </w:r>
      <w:r w:rsidR="00CC2096" w:rsidRPr="00561E76">
        <w:rPr>
          <w:rFonts w:ascii="AppleGothic" w:eastAsia="AppleGothic" w:hAnsi="AppleGothic"/>
          <w:sz w:val="20"/>
          <w:szCs w:val="20"/>
        </w:rPr>
        <w:t xml:space="preserve"> you can see how t</w:t>
      </w:r>
      <w:r w:rsidR="00561E76">
        <w:rPr>
          <w:rFonts w:ascii="AppleGothic" w:eastAsia="AppleGothic" w:hAnsi="AppleGothic"/>
          <w:sz w:val="20"/>
          <w:szCs w:val="20"/>
        </w:rPr>
        <w:t>he</w:t>
      </w:r>
      <w:r w:rsidR="00CC2096" w:rsidRPr="00561E76">
        <w:rPr>
          <w:rFonts w:ascii="AppleGothic" w:eastAsia="AppleGothic" w:hAnsi="AppleGothic"/>
          <w:sz w:val="20"/>
          <w:szCs w:val="20"/>
        </w:rPr>
        <w:t xml:space="preserve"> notes are laid out on the staff. The notes range from A – G and then loop again (ex. A, B, C, D, E, F, G, A, B…).</w:t>
      </w:r>
      <w:r w:rsidRPr="00561E76">
        <w:rPr>
          <w:rFonts w:ascii="AppleGothic" w:eastAsia="AppleGothic" w:hAnsi="AppleGothic"/>
          <w:sz w:val="20"/>
          <w:szCs w:val="20"/>
        </w:rPr>
        <w:t xml:space="preserve"> </w:t>
      </w:r>
      <w:r w:rsidR="0087242B" w:rsidRPr="00561E76">
        <w:rPr>
          <w:rFonts w:ascii="AppleGothic" w:eastAsia="AppleGothic" w:hAnsi="AppleGothic"/>
          <w:sz w:val="20"/>
          <w:szCs w:val="20"/>
        </w:rPr>
        <w:t>To remember the bass clef spaces</w:t>
      </w:r>
      <w:r w:rsidRPr="00561E76">
        <w:rPr>
          <w:rFonts w:ascii="AppleGothic" w:eastAsia="AppleGothic" w:hAnsi="AppleGothic"/>
          <w:sz w:val="20"/>
          <w:szCs w:val="20"/>
        </w:rPr>
        <w:t xml:space="preserve">, </w:t>
      </w:r>
      <w:r w:rsidR="0087242B" w:rsidRPr="00561E76">
        <w:rPr>
          <w:rFonts w:ascii="AppleGothic" w:eastAsia="AppleGothic" w:hAnsi="AppleGothic"/>
          <w:sz w:val="20"/>
          <w:szCs w:val="20"/>
        </w:rPr>
        <w:t>use “</w:t>
      </w:r>
      <w:r w:rsidR="0087242B" w:rsidRPr="00561E76">
        <w:rPr>
          <w:rFonts w:ascii="AppleGothic" w:eastAsia="AppleGothic" w:hAnsi="AppleGothic"/>
          <w:b/>
          <w:bCs/>
          <w:sz w:val="20"/>
          <w:szCs w:val="20"/>
        </w:rPr>
        <w:t>A</w:t>
      </w:r>
      <w:r w:rsidR="0087242B" w:rsidRPr="00561E76">
        <w:rPr>
          <w:rFonts w:ascii="AppleGothic" w:eastAsia="AppleGothic" w:hAnsi="AppleGothic"/>
          <w:sz w:val="20"/>
          <w:szCs w:val="20"/>
        </w:rPr>
        <w:t xml:space="preserve">ll </w:t>
      </w:r>
      <w:r w:rsidR="0087242B" w:rsidRPr="00561E76">
        <w:rPr>
          <w:rFonts w:ascii="AppleGothic" w:eastAsia="AppleGothic" w:hAnsi="AppleGothic"/>
          <w:b/>
          <w:bCs/>
          <w:sz w:val="20"/>
          <w:szCs w:val="20"/>
        </w:rPr>
        <w:t>C</w:t>
      </w:r>
      <w:r w:rsidR="0087242B" w:rsidRPr="00561E76">
        <w:rPr>
          <w:rFonts w:ascii="AppleGothic" w:eastAsia="AppleGothic" w:hAnsi="AppleGothic"/>
          <w:sz w:val="20"/>
          <w:szCs w:val="20"/>
        </w:rPr>
        <w:t xml:space="preserve">ows </w:t>
      </w:r>
      <w:r w:rsidR="0087242B" w:rsidRPr="00561E76">
        <w:rPr>
          <w:rFonts w:ascii="AppleGothic" w:eastAsia="AppleGothic" w:hAnsi="AppleGothic"/>
          <w:b/>
          <w:bCs/>
          <w:sz w:val="20"/>
          <w:szCs w:val="20"/>
        </w:rPr>
        <w:t>E</w:t>
      </w:r>
      <w:r w:rsidR="0087242B" w:rsidRPr="00561E76">
        <w:rPr>
          <w:rFonts w:ascii="AppleGothic" w:eastAsia="AppleGothic" w:hAnsi="AppleGothic"/>
          <w:sz w:val="20"/>
          <w:szCs w:val="20"/>
        </w:rPr>
        <w:t xml:space="preserve">at </w:t>
      </w:r>
      <w:r w:rsidR="0087242B" w:rsidRPr="00561E76">
        <w:rPr>
          <w:rFonts w:ascii="AppleGothic" w:eastAsia="AppleGothic" w:hAnsi="AppleGothic"/>
          <w:b/>
          <w:bCs/>
          <w:sz w:val="20"/>
          <w:szCs w:val="20"/>
        </w:rPr>
        <w:t>G</w:t>
      </w:r>
      <w:r w:rsidR="0087242B" w:rsidRPr="00561E76">
        <w:rPr>
          <w:rFonts w:ascii="AppleGothic" w:eastAsia="AppleGothic" w:hAnsi="AppleGothic"/>
          <w:sz w:val="20"/>
          <w:szCs w:val="20"/>
        </w:rPr>
        <w:t>rass”, and from there it’s easy to fill in the lines, however you can create your own acronym for the spaces and lines if you want to. For the treble clef</w:t>
      </w:r>
      <w:r w:rsidRPr="00561E76">
        <w:rPr>
          <w:rFonts w:ascii="AppleGothic" w:eastAsia="AppleGothic" w:hAnsi="AppleGothic"/>
          <w:sz w:val="20"/>
          <w:szCs w:val="20"/>
        </w:rPr>
        <w:t xml:space="preserve">, the </w:t>
      </w:r>
      <w:r w:rsidR="0087242B" w:rsidRPr="00561E76">
        <w:rPr>
          <w:rFonts w:ascii="AppleGothic" w:eastAsia="AppleGothic" w:hAnsi="AppleGothic"/>
          <w:sz w:val="20"/>
          <w:szCs w:val="20"/>
        </w:rPr>
        <w:t>spaces spell “face” going upwards</w:t>
      </w:r>
      <w:r>
        <w:rPr>
          <w:rFonts w:ascii="AppleGothic" w:eastAsia="AppleGothic" w:hAnsi="AppleGothic"/>
        </w:rPr>
        <w:t>.</w:t>
      </w:r>
      <w:r w:rsidR="00DF5048" w:rsidRPr="00561E76">
        <w:rPr>
          <w:rFonts w:ascii="AppleGothic" w:eastAsia="AppleGothic" w:hAnsi="AppleGothic"/>
          <w:noProof/>
          <w:sz w:val="20"/>
          <w:szCs w:val="20"/>
        </w:rPr>
        <w:drawing>
          <wp:anchor distT="0" distB="0" distL="114300" distR="114300" simplePos="0" relativeHeight="251673600" behindDoc="1" locked="0" layoutInCell="1" allowOverlap="1" wp14:anchorId="43EA6D7D" wp14:editId="4860387B">
            <wp:simplePos x="0" y="0"/>
            <wp:positionH relativeFrom="column">
              <wp:posOffset>14605</wp:posOffset>
            </wp:positionH>
            <wp:positionV relativeFrom="paragraph">
              <wp:posOffset>240</wp:posOffset>
            </wp:positionV>
            <wp:extent cx="1706880" cy="1573530"/>
            <wp:effectExtent l="0" t="0" r="0" b="1270"/>
            <wp:wrapTight wrapText="bothSides">
              <wp:wrapPolygon edited="0">
                <wp:start x="0" y="0"/>
                <wp:lineTo x="0" y="21443"/>
                <wp:lineTo x="21375" y="21443"/>
                <wp:lineTo x="21375" y="0"/>
                <wp:lineTo x="0" y="0"/>
              </wp:wrapPolygon>
            </wp:wrapTight>
            <wp:docPr id="18" name="Picture 1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tes_on_the_staff.gif"/>
                    <pic:cNvPicPr/>
                  </pic:nvPicPr>
                  <pic:blipFill>
                    <a:blip r:embed="rId17">
                      <a:extLst>
                        <a:ext uri="{28A0092B-C50C-407E-A947-70E740481C1C}">
                          <a14:useLocalDpi xmlns:a14="http://schemas.microsoft.com/office/drawing/2010/main" val="0"/>
                        </a:ext>
                      </a:extLst>
                    </a:blip>
                    <a:stretch>
                      <a:fillRect/>
                    </a:stretch>
                  </pic:blipFill>
                  <pic:spPr>
                    <a:xfrm>
                      <a:off x="0" y="0"/>
                      <a:ext cx="1706880" cy="1573530"/>
                    </a:xfrm>
                    <a:prstGeom prst="rect">
                      <a:avLst/>
                    </a:prstGeom>
                  </pic:spPr>
                </pic:pic>
              </a:graphicData>
            </a:graphic>
            <wp14:sizeRelH relativeFrom="page">
              <wp14:pctWidth>0</wp14:pctWidth>
            </wp14:sizeRelH>
            <wp14:sizeRelV relativeFrom="page">
              <wp14:pctHeight>0</wp14:pctHeight>
            </wp14:sizeRelV>
          </wp:anchor>
        </w:drawing>
      </w:r>
      <w:r w:rsidR="00DF5048" w:rsidRPr="00561E76">
        <w:rPr>
          <w:rFonts w:ascii="AppleGothic" w:eastAsia="AppleGothic" w:hAnsi="AppleGothic"/>
          <w:sz w:val="20"/>
          <w:szCs w:val="20"/>
        </w:rPr>
        <w:t xml:space="preserve"> Sometimes you’ll see a note with a sharp next to it, for instance and F with a sharp next to it is called “F sharp” (F#), where as an F with a flat next it is called “F flat” (F</w:t>
      </w:r>
      <w:r w:rsidR="00DF5048" w:rsidRPr="00561E76">
        <w:rPr>
          <w:rFonts w:ascii="AppleGothic" w:eastAsia="AppleGothic" w:hAnsi="AppleGothic" w:cs="Segoe UI Symbol"/>
          <w:color w:val="202122"/>
          <w:sz w:val="20"/>
          <w:szCs w:val="20"/>
          <w:shd w:val="clear" w:color="auto" w:fill="FFFFFF"/>
        </w:rPr>
        <w:t xml:space="preserve">♭). This follows for all other </w:t>
      </w:r>
      <w:r w:rsidR="00DF110F" w:rsidRPr="00561E76">
        <w:rPr>
          <w:rFonts w:ascii="AppleGothic" w:eastAsia="AppleGothic" w:hAnsi="AppleGothic" w:cs="Segoe UI Symbol"/>
          <w:color w:val="202122"/>
          <w:sz w:val="20"/>
          <w:szCs w:val="20"/>
          <w:shd w:val="clear" w:color="auto" w:fill="FFFFFF"/>
        </w:rPr>
        <w:t>notes</w:t>
      </w:r>
      <w:r w:rsidR="00DF5048" w:rsidRPr="00561E76">
        <w:rPr>
          <w:rFonts w:ascii="AppleGothic" w:eastAsia="AppleGothic" w:hAnsi="AppleGothic" w:cs="Segoe UI Symbol"/>
          <w:color w:val="202122"/>
          <w:sz w:val="20"/>
          <w:szCs w:val="20"/>
          <w:shd w:val="clear" w:color="auto" w:fill="FFFFFF"/>
        </w:rPr>
        <w:t>.</w:t>
      </w:r>
      <w:r w:rsidR="00DF110F" w:rsidRPr="00561E76">
        <w:rPr>
          <w:rFonts w:ascii="AppleGothic" w:eastAsia="AppleGothic" w:hAnsi="AppleGothic" w:cs="Segoe UI Symbol"/>
          <w:color w:val="202122"/>
          <w:sz w:val="20"/>
          <w:szCs w:val="20"/>
          <w:shd w:val="clear" w:color="auto" w:fill="FFFFFF"/>
        </w:rPr>
        <w:t xml:space="preserve"> With that knowledge you’re now ready to begin reading music! Below you can find some practice with their key at the end. Have fun reading music and growing in your newfound interest!</w:t>
      </w:r>
    </w:p>
    <w:p w14:paraId="4BC12C8E" w14:textId="1E66B2CC" w:rsidR="00C2418D" w:rsidRPr="00561E76" w:rsidRDefault="00DF110F" w:rsidP="00561E76">
      <w:pPr>
        <w:pStyle w:val="Heading1"/>
        <w:rPr>
          <w:rFonts w:eastAsia="AppleGothic"/>
          <w:noProof/>
        </w:rPr>
      </w:pPr>
      <w:r w:rsidRPr="00561E76">
        <w:rPr>
          <w:rFonts w:ascii="AppleGothic" w:eastAsia="AppleGothic" w:hAnsi="AppleGothic"/>
        </w:rPr>
        <w:t>Practice</w:t>
      </w:r>
    </w:p>
    <w:p w14:paraId="6B8A9D26" w14:textId="3809D867" w:rsidR="00C2418D" w:rsidRPr="00561E76" w:rsidRDefault="00C2418D" w:rsidP="00C2418D">
      <w:pPr>
        <w:rPr>
          <w:rFonts w:ascii="AppleGothic" w:eastAsia="AppleGothic" w:hAnsi="AppleGothic"/>
        </w:rPr>
      </w:pPr>
      <w:r w:rsidRPr="00561E76">
        <w:rPr>
          <w:rFonts w:ascii="AppleGothic" w:eastAsia="AppleGothic" w:hAnsi="AppleGothic"/>
          <w:noProof/>
        </w:rPr>
        <w:drawing>
          <wp:inline distT="0" distB="0" distL="0" distR="0" wp14:anchorId="5D1454FD" wp14:editId="3295FE23">
            <wp:extent cx="5890260" cy="723900"/>
            <wp:effectExtent l="0" t="0" r="0" b="0"/>
            <wp:docPr id="23" name="Picture 2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notation 2020-07-13 210948.png"/>
                    <pic:cNvPicPr/>
                  </pic:nvPicPr>
                  <pic:blipFill rotWithShape="1">
                    <a:blip r:embed="rId18">
                      <a:extLst>
                        <a:ext uri="{28A0092B-C50C-407E-A947-70E740481C1C}">
                          <a14:useLocalDpi xmlns:a14="http://schemas.microsoft.com/office/drawing/2010/main" val="0"/>
                        </a:ext>
                      </a:extLst>
                    </a:blip>
                    <a:srcRect l="898" b="20168"/>
                    <a:stretch/>
                  </pic:blipFill>
                  <pic:spPr bwMode="auto">
                    <a:xfrm>
                      <a:off x="0" y="0"/>
                      <a:ext cx="5890260" cy="723900"/>
                    </a:xfrm>
                    <a:prstGeom prst="rect">
                      <a:avLst/>
                    </a:prstGeom>
                    <a:ln>
                      <a:noFill/>
                    </a:ln>
                    <a:extLst>
                      <a:ext uri="{53640926-AAD7-44D8-BBD7-CCE9431645EC}">
                        <a14:shadowObscured xmlns:a14="http://schemas.microsoft.com/office/drawing/2010/main"/>
                      </a:ext>
                    </a:extLst>
                  </pic:spPr>
                </pic:pic>
              </a:graphicData>
            </a:graphic>
          </wp:inline>
        </w:drawing>
      </w:r>
    </w:p>
    <w:p w14:paraId="6CBFC766" w14:textId="69970BF8" w:rsidR="00C2418D" w:rsidRPr="00561E76" w:rsidRDefault="00C2418D" w:rsidP="00C2418D">
      <w:pPr>
        <w:rPr>
          <w:rFonts w:ascii="AppleGothic" w:eastAsia="AppleGothic" w:hAnsi="AppleGothic"/>
        </w:rPr>
      </w:pPr>
      <w:r w:rsidRPr="00561E76">
        <w:rPr>
          <w:rFonts w:ascii="AppleGothic" w:eastAsia="AppleGothic" w:hAnsi="AppleGothic"/>
        </w:rPr>
        <w:t>_____________________________________________________________________________________</w:t>
      </w:r>
      <w:r w:rsidR="00561E76">
        <w:rPr>
          <w:rFonts w:ascii="AppleGothic" w:eastAsia="AppleGothic" w:hAnsi="AppleGothic"/>
        </w:rPr>
        <w:t>_____________</w:t>
      </w:r>
    </w:p>
    <w:p w14:paraId="7EC0B87D" w14:textId="45211A86" w:rsidR="00E91C2D" w:rsidRPr="00561E76" w:rsidRDefault="00B548FC" w:rsidP="00DF110F">
      <w:pPr>
        <w:rPr>
          <w:rFonts w:ascii="AppleGothic" w:eastAsia="AppleGothic" w:hAnsi="AppleGothic"/>
        </w:rPr>
      </w:pPr>
      <w:r w:rsidRPr="00561E76">
        <w:rPr>
          <w:rFonts w:ascii="AppleGothic" w:eastAsia="AppleGothic" w:hAnsi="AppleGothic"/>
          <w:noProof/>
        </w:rPr>
        <w:drawing>
          <wp:inline distT="0" distB="0" distL="0" distR="0" wp14:anchorId="5896E042" wp14:editId="3E9C5F20">
            <wp:extent cx="5882640" cy="716280"/>
            <wp:effectExtent l="0" t="0" r="3810" b="7620"/>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0-07-13 205629.png"/>
                    <pic:cNvPicPr/>
                  </pic:nvPicPr>
                  <pic:blipFill rotWithShape="1">
                    <a:blip r:embed="rId19">
                      <a:extLst>
                        <a:ext uri="{28A0092B-C50C-407E-A947-70E740481C1C}">
                          <a14:useLocalDpi xmlns:a14="http://schemas.microsoft.com/office/drawing/2010/main" val="0"/>
                        </a:ext>
                      </a:extLst>
                    </a:blip>
                    <a:srcRect l="1025" b="17362"/>
                    <a:stretch/>
                  </pic:blipFill>
                  <pic:spPr bwMode="auto">
                    <a:xfrm>
                      <a:off x="0" y="0"/>
                      <a:ext cx="5882640" cy="716280"/>
                    </a:xfrm>
                    <a:prstGeom prst="rect">
                      <a:avLst/>
                    </a:prstGeom>
                    <a:ln>
                      <a:noFill/>
                    </a:ln>
                    <a:extLst>
                      <a:ext uri="{53640926-AAD7-44D8-BBD7-CCE9431645EC}">
                        <a14:shadowObscured xmlns:a14="http://schemas.microsoft.com/office/drawing/2010/main"/>
                      </a:ext>
                    </a:extLst>
                  </pic:spPr>
                </pic:pic>
              </a:graphicData>
            </a:graphic>
          </wp:inline>
        </w:drawing>
      </w:r>
    </w:p>
    <w:p w14:paraId="22035EDF" w14:textId="266A492F" w:rsidR="00574B48" w:rsidRPr="00561E76" w:rsidRDefault="00574B48" w:rsidP="00DF110F">
      <w:pPr>
        <w:rPr>
          <w:rFonts w:ascii="AppleGothic" w:eastAsia="AppleGothic" w:hAnsi="AppleGothic"/>
        </w:rPr>
      </w:pPr>
      <w:r w:rsidRPr="00561E76">
        <w:rPr>
          <w:rFonts w:ascii="AppleGothic" w:eastAsia="AppleGothic" w:hAnsi="AppleGothic"/>
        </w:rPr>
        <w:t>_____________________________________________________________________________________</w:t>
      </w:r>
      <w:r w:rsidR="00561E76">
        <w:rPr>
          <w:rFonts w:ascii="AppleGothic" w:eastAsia="AppleGothic" w:hAnsi="AppleGothic"/>
        </w:rPr>
        <w:t>_____________</w:t>
      </w:r>
    </w:p>
    <w:p w14:paraId="5EC599E4" w14:textId="4207AAC7" w:rsidR="00C2418D" w:rsidRPr="00561E76" w:rsidRDefault="00E91C2D" w:rsidP="00561E76">
      <w:pPr>
        <w:pStyle w:val="Heading1"/>
        <w:rPr>
          <w:rFonts w:eastAsia="AppleGothic"/>
          <w:noProof/>
        </w:rPr>
      </w:pPr>
      <w:r w:rsidRPr="00561E76">
        <w:rPr>
          <w:rFonts w:ascii="AppleGothic" w:eastAsia="AppleGothic" w:hAnsi="AppleGothic"/>
        </w:rPr>
        <w:t>Key</w:t>
      </w:r>
    </w:p>
    <w:p w14:paraId="3F13C565" w14:textId="03A4A7CA" w:rsidR="001B570F" w:rsidRPr="00561E76" w:rsidRDefault="001B570F" w:rsidP="001B570F">
      <w:pPr>
        <w:rPr>
          <w:rFonts w:ascii="AppleGothic" w:eastAsia="AppleGothic" w:hAnsi="AppleGothic"/>
        </w:rPr>
      </w:pPr>
      <w:r w:rsidRPr="00561E76">
        <w:rPr>
          <w:rFonts w:ascii="AppleGothic" w:eastAsia="AppleGothic" w:hAnsi="AppleGothic"/>
          <w:noProof/>
        </w:rPr>
        <w:drawing>
          <wp:inline distT="0" distB="0" distL="0" distR="0" wp14:anchorId="21AA8C5F" wp14:editId="51D56C32">
            <wp:extent cx="5905500" cy="906780"/>
            <wp:effectExtent l="0" t="0" r="0" b="7620"/>
            <wp:docPr id="16" name="Picture 1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notation 2020-07-13 210948.png"/>
                    <pic:cNvPicPr/>
                  </pic:nvPicPr>
                  <pic:blipFill rotWithShape="1">
                    <a:blip r:embed="rId18">
                      <a:extLst>
                        <a:ext uri="{28A0092B-C50C-407E-A947-70E740481C1C}">
                          <a14:useLocalDpi xmlns:a14="http://schemas.microsoft.com/office/drawing/2010/main" val="0"/>
                        </a:ext>
                      </a:extLst>
                    </a:blip>
                    <a:srcRect l="641" r="-1"/>
                    <a:stretch/>
                  </pic:blipFill>
                  <pic:spPr bwMode="auto">
                    <a:xfrm>
                      <a:off x="0" y="0"/>
                      <a:ext cx="5905500" cy="906780"/>
                    </a:xfrm>
                    <a:prstGeom prst="rect">
                      <a:avLst/>
                    </a:prstGeom>
                    <a:ln>
                      <a:noFill/>
                    </a:ln>
                    <a:extLst>
                      <a:ext uri="{53640926-AAD7-44D8-BBD7-CCE9431645EC}">
                        <a14:shadowObscured xmlns:a14="http://schemas.microsoft.com/office/drawing/2010/main"/>
                      </a:ext>
                    </a:extLst>
                  </pic:spPr>
                </pic:pic>
              </a:graphicData>
            </a:graphic>
          </wp:inline>
        </w:drawing>
      </w:r>
    </w:p>
    <w:p w14:paraId="36D53115" w14:textId="7EEECBFD" w:rsidR="00D1435F" w:rsidRPr="00561E76" w:rsidRDefault="00574B48" w:rsidP="00712325">
      <w:pPr>
        <w:rPr>
          <w:rFonts w:ascii="AppleGothic" w:eastAsia="AppleGothic" w:hAnsi="AppleGothic"/>
        </w:rPr>
      </w:pPr>
      <w:r w:rsidRPr="00561E76">
        <w:rPr>
          <w:rFonts w:ascii="AppleGothic" w:eastAsia="AppleGothic" w:hAnsi="AppleGothic"/>
          <w:noProof/>
        </w:rPr>
        <w:drawing>
          <wp:inline distT="0" distB="0" distL="0" distR="0" wp14:anchorId="409E559E" wp14:editId="07E24DD2">
            <wp:extent cx="5882640" cy="866775"/>
            <wp:effectExtent l="0" t="0" r="3810" b="9525"/>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7-13 205629.png"/>
                    <pic:cNvPicPr/>
                  </pic:nvPicPr>
                  <pic:blipFill rotWithShape="1">
                    <a:blip r:embed="rId19">
                      <a:extLst>
                        <a:ext uri="{28A0092B-C50C-407E-A947-70E740481C1C}">
                          <a14:useLocalDpi xmlns:a14="http://schemas.microsoft.com/office/drawing/2010/main" val="0"/>
                        </a:ext>
                      </a:extLst>
                    </a:blip>
                    <a:srcRect l="1025"/>
                    <a:stretch/>
                  </pic:blipFill>
                  <pic:spPr bwMode="auto">
                    <a:xfrm>
                      <a:off x="0" y="0"/>
                      <a:ext cx="5882640" cy="866775"/>
                    </a:xfrm>
                    <a:prstGeom prst="rect">
                      <a:avLst/>
                    </a:prstGeom>
                    <a:ln>
                      <a:noFill/>
                    </a:ln>
                    <a:extLst>
                      <a:ext uri="{53640926-AAD7-44D8-BBD7-CCE9431645EC}">
                        <a14:shadowObscured xmlns:a14="http://schemas.microsoft.com/office/drawing/2010/main"/>
                      </a:ext>
                    </a:extLst>
                  </pic:spPr>
                </pic:pic>
              </a:graphicData>
            </a:graphic>
          </wp:inline>
        </w:drawing>
      </w:r>
    </w:p>
    <w:sectPr w:rsidR="00D1435F" w:rsidRPr="00561E76" w:rsidSect="00FE3FAE">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Gothic">
    <w:altName w:val="Malgun Gothic"/>
    <w:charset w:val="81"/>
    <w:family w:val="auto"/>
    <w:pitch w:val="variable"/>
    <w:sig w:usb0="00000001" w:usb1="09060000" w:usb2="00000010" w:usb3="00000000" w:csb0="0028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27BB7"/>
    <w:multiLevelType w:val="hybridMultilevel"/>
    <w:tmpl w:val="D7D21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3145B"/>
    <w:multiLevelType w:val="hybridMultilevel"/>
    <w:tmpl w:val="CA8CD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70088"/>
    <w:multiLevelType w:val="hybridMultilevel"/>
    <w:tmpl w:val="159EA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01174"/>
    <w:multiLevelType w:val="hybridMultilevel"/>
    <w:tmpl w:val="2DA6B626"/>
    <w:lvl w:ilvl="0" w:tplc="DAC66CCC">
      <w:start w:val="1"/>
      <w:numFmt w:val="upp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16cid:durableId="1807697626">
    <w:abstractNumId w:val="1"/>
  </w:num>
  <w:num w:numId="2" w16cid:durableId="50151950">
    <w:abstractNumId w:val="2"/>
  </w:num>
  <w:num w:numId="3" w16cid:durableId="1394885294">
    <w:abstractNumId w:val="0"/>
  </w:num>
  <w:num w:numId="4" w16cid:durableId="1660884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54"/>
    <w:rsid w:val="00083B56"/>
    <w:rsid w:val="00090427"/>
    <w:rsid w:val="000B79C7"/>
    <w:rsid w:val="00106F8D"/>
    <w:rsid w:val="001536FB"/>
    <w:rsid w:val="00155E37"/>
    <w:rsid w:val="00193B5C"/>
    <w:rsid w:val="001A24A0"/>
    <w:rsid w:val="001A6CD8"/>
    <w:rsid w:val="001B570F"/>
    <w:rsid w:val="001C0A32"/>
    <w:rsid w:val="00242D90"/>
    <w:rsid w:val="002B5C54"/>
    <w:rsid w:val="00372CA5"/>
    <w:rsid w:val="003C4C63"/>
    <w:rsid w:val="004351B3"/>
    <w:rsid w:val="004771E1"/>
    <w:rsid w:val="004F56C1"/>
    <w:rsid w:val="00561E76"/>
    <w:rsid w:val="00574B48"/>
    <w:rsid w:val="00582FF7"/>
    <w:rsid w:val="005E0968"/>
    <w:rsid w:val="00600D78"/>
    <w:rsid w:val="00631AB8"/>
    <w:rsid w:val="006F45DC"/>
    <w:rsid w:val="0070596D"/>
    <w:rsid w:val="00712325"/>
    <w:rsid w:val="007123B7"/>
    <w:rsid w:val="007821BA"/>
    <w:rsid w:val="00795B30"/>
    <w:rsid w:val="007A08DA"/>
    <w:rsid w:val="007F7C21"/>
    <w:rsid w:val="0087242B"/>
    <w:rsid w:val="008E37C5"/>
    <w:rsid w:val="009C1D8A"/>
    <w:rsid w:val="009E1248"/>
    <w:rsid w:val="00A00365"/>
    <w:rsid w:val="00A01763"/>
    <w:rsid w:val="00A712E1"/>
    <w:rsid w:val="00A93163"/>
    <w:rsid w:val="00A93E79"/>
    <w:rsid w:val="00AB2A4A"/>
    <w:rsid w:val="00AD0007"/>
    <w:rsid w:val="00B21C0A"/>
    <w:rsid w:val="00B548FC"/>
    <w:rsid w:val="00B8466D"/>
    <w:rsid w:val="00BF58DE"/>
    <w:rsid w:val="00C2418D"/>
    <w:rsid w:val="00CA0921"/>
    <w:rsid w:val="00CC2096"/>
    <w:rsid w:val="00CC5E85"/>
    <w:rsid w:val="00D04745"/>
    <w:rsid w:val="00D1435F"/>
    <w:rsid w:val="00D24C52"/>
    <w:rsid w:val="00D5367A"/>
    <w:rsid w:val="00D91240"/>
    <w:rsid w:val="00DF110F"/>
    <w:rsid w:val="00DF5048"/>
    <w:rsid w:val="00E91C2D"/>
    <w:rsid w:val="00EE53CC"/>
    <w:rsid w:val="00EE688A"/>
    <w:rsid w:val="00EF2B47"/>
    <w:rsid w:val="00F102E1"/>
    <w:rsid w:val="00F30384"/>
    <w:rsid w:val="00F61E68"/>
    <w:rsid w:val="00FD3F15"/>
    <w:rsid w:val="00FE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8E49"/>
  <w15:chartTrackingRefBased/>
  <w15:docId w15:val="{D6D55ACA-9496-431C-BF6F-988A7BA3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5C54"/>
    <w:pPr>
      <w:spacing w:after="0" w:line="240" w:lineRule="auto"/>
    </w:pPr>
  </w:style>
  <w:style w:type="character" w:customStyle="1" w:styleId="Heading1Char">
    <w:name w:val="Heading 1 Char"/>
    <w:basedOn w:val="DefaultParagraphFont"/>
    <w:link w:val="Heading1"/>
    <w:uiPriority w:val="9"/>
    <w:rsid w:val="002B5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C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2A4A"/>
    <w:pPr>
      <w:ind w:left="720"/>
      <w:contextualSpacing/>
    </w:pPr>
  </w:style>
  <w:style w:type="paragraph" w:styleId="BalloonText">
    <w:name w:val="Balloon Text"/>
    <w:basedOn w:val="Normal"/>
    <w:link w:val="BalloonTextChar"/>
    <w:uiPriority w:val="99"/>
    <w:semiHidden/>
    <w:unhideWhenUsed/>
    <w:rsid w:val="00FD3F1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F15"/>
    <w:rPr>
      <w:rFonts w:ascii="Times New Roman" w:hAnsi="Times New Roman" w:cs="Times New Roman"/>
      <w:sz w:val="18"/>
      <w:szCs w:val="18"/>
    </w:rPr>
  </w:style>
  <w:style w:type="paragraph" w:styleId="Revision">
    <w:name w:val="Revision"/>
    <w:hidden/>
    <w:uiPriority w:val="99"/>
    <w:semiHidden/>
    <w:rsid w:val="00561E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24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E0BB56FCD73C4C896A184645ECEB49" ma:contentTypeVersion="0" ma:contentTypeDescription="Create a new document." ma:contentTypeScope="" ma:versionID="4517a7c3ba63a09ef9acbf18c50542a8">
  <xsd:schema xmlns:xsd="http://www.w3.org/2001/XMLSchema" xmlns:xs="http://www.w3.org/2001/XMLSchema" xmlns:p="http://schemas.microsoft.com/office/2006/metadata/properties" targetNamespace="http://schemas.microsoft.com/office/2006/metadata/properties" ma:root="true" ma:fieldsID="64c297389f7cd755f9227dda07e2510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3EB75-70F6-4678-BA1F-5FE9D1779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FAAE226-C3DB-472E-AA12-ADA062EB39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EF7E70-0E2D-4CBE-B2B7-C9EF3B3F0EC0}">
  <ds:schemaRefs>
    <ds:schemaRef ds:uri="http://schemas.microsoft.com/sharepoint/v3/contenttype/forms"/>
  </ds:schemaRefs>
</ds:datastoreItem>
</file>

<file path=customXml/itemProps4.xml><?xml version="1.0" encoding="utf-8"?>
<ds:datastoreItem xmlns:ds="http://schemas.openxmlformats.org/officeDocument/2006/customXml" ds:itemID="{F0D9F516-0590-49C5-BEAE-E3E78BD1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 Gore</cp:lastModifiedBy>
  <cp:revision>5</cp:revision>
  <dcterms:created xsi:type="dcterms:W3CDTF">2020-08-06T02:13:00Z</dcterms:created>
  <dcterms:modified xsi:type="dcterms:W3CDTF">2023-05-03T05:00:00Z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0x01010036E0BB56FCD73C4C896A184645ECEB49</vt:lpwstr>
  </property>
</Properties>
</file>